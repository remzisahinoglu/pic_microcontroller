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C0A" w:rsidRPr="008D5C0A" w:rsidRDefault="008D5C0A" w:rsidP="008D5C0A">
      <w:pPr>
        <w:spacing w:after="0" w:line="240" w:lineRule="auto"/>
        <w:rPr>
          <w:rFonts w:ascii="Times New Roman" w:eastAsia="Times New Roman" w:hAnsi="Times New Roman" w:cs="Times New Roman"/>
          <w:sz w:val="24"/>
          <w:szCs w:val="24"/>
          <w:lang w:eastAsia="tr-TR"/>
        </w:rPr>
      </w:pPr>
      <w:hyperlink r:id="rId5" w:history="1">
        <w:r w:rsidRPr="008D5C0A">
          <w:rPr>
            <w:rFonts w:ascii="Times New Roman" w:eastAsia="Times New Roman" w:hAnsi="Times New Roman" w:cs="Times New Roman"/>
            <w:color w:val="0000FF"/>
            <w:sz w:val="24"/>
            <w:szCs w:val="24"/>
            <w:u w:val="single"/>
            <w:lang w:eastAsia="tr-TR"/>
          </w:rPr>
          <w:t>Ana Sayfa</w:t>
        </w:r>
      </w:hyperlink>
      <w:r w:rsidRPr="008D5C0A">
        <w:rPr>
          <w:rFonts w:ascii="Times New Roman" w:eastAsia="Times New Roman" w:hAnsi="Times New Roman" w:cs="Times New Roman"/>
          <w:sz w:val="24"/>
          <w:szCs w:val="24"/>
          <w:lang w:eastAsia="tr-TR"/>
        </w:rPr>
        <w:t xml:space="preserve"> </w:t>
      </w:r>
      <w:r w:rsidRPr="008D5C0A">
        <w:rPr>
          <w:rFonts w:ascii="Times New Roman" w:eastAsia="Times New Roman" w:hAnsi="Times New Roman" w:cs="Times New Roman"/>
          <w:b/>
          <w:bCs/>
          <w:sz w:val="24"/>
          <w:szCs w:val="24"/>
          <w:lang w:eastAsia="tr-TR"/>
        </w:rPr>
        <w:t>»</w:t>
      </w:r>
      <w:r w:rsidRPr="008D5C0A">
        <w:rPr>
          <w:rFonts w:ascii="Times New Roman" w:eastAsia="Times New Roman" w:hAnsi="Times New Roman" w:cs="Times New Roman"/>
          <w:sz w:val="24"/>
          <w:szCs w:val="24"/>
          <w:lang w:eastAsia="tr-TR"/>
        </w:rPr>
        <w:t xml:space="preserve"> </w:t>
      </w:r>
      <w:hyperlink r:id="rId6" w:tooltip="Microchip PIC devreleri bilgiler kategorisindeki tüm yazıları göster" w:history="1">
        <w:r w:rsidRPr="008D5C0A">
          <w:rPr>
            <w:rFonts w:ascii="Times New Roman" w:eastAsia="Times New Roman" w:hAnsi="Times New Roman" w:cs="Times New Roman"/>
            <w:color w:val="0000FF"/>
            <w:sz w:val="24"/>
            <w:szCs w:val="24"/>
            <w:u w:val="single"/>
            <w:lang w:eastAsia="tr-TR"/>
          </w:rPr>
          <w:t>Microchip PIC devreleri bilgiler</w:t>
        </w:r>
      </w:hyperlink>
      <w:r w:rsidRPr="008D5C0A">
        <w:rPr>
          <w:rFonts w:ascii="Times New Roman" w:eastAsia="Times New Roman" w:hAnsi="Times New Roman" w:cs="Times New Roman"/>
          <w:sz w:val="24"/>
          <w:szCs w:val="24"/>
          <w:lang w:eastAsia="tr-TR"/>
        </w:rPr>
        <w:t xml:space="preserve">, </w:t>
      </w:r>
      <w:hyperlink r:id="rId7" w:tooltip="Yazar Projeleri Makaleler Elektronik Genel kategorisindeki tüm yazıları göster" w:history="1">
        <w:r w:rsidRPr="008D5C0A">
          <w:rPr>
            <w:rFonts w:ascii="Times New Roman" w:eastAsia="Times New Roman" w:hAnsi="Times New Roman" w:cs="Times New Roman"/>
            <w:color w:val="0000FF"/>
            <w:sz w:val="24"/>
            <w:szCs w:val="24"/>
            <w:u w:val="single"/>
            <w:lang w:eastAsia="tr-TR"/>
          </w:rPr>
          <w:t>Yazar Projeleri Makaleler Elektronik Genel</w:t>
        </w:r>
      </w:hyperlink>
      <w:r w:rsidRPr="008D5C0A">
        <w:rPr>
          <w:rFonts w:ascii="Times New Roman" w:eastAsia="Times New Roman" w:hAnsi="Times New Roman" w:cs="Times New Roman"/>
          <w:sz w:val="24"/>
          <w:szCs w:val="24"/>
          <w:lang w:eastAsia="tr-TR"/>
        </w:rPr>
        <w:t xml:space="preserve"> </w:t>
      </w:r>
      <w:r w:rsidRPr="008D5C0A">
        <w:rPr>
          <w:rFonts w:ascii="Times New Roman" w:eastAsia="Times New Roman" w:hAnsi="Times New Roman" w:cs="Times New Roman"/>
          <w:b/>
          <w:bCs/>
          <w:sz w:val="24"/>
          <w:szCs w:val="24"/>
          <w:lang w:eastAsia="tr-TR"/>
        </w:rPr>
        <w:t>»</w:t>
      </w:r>
      <w:r w:rsidRPr="008D5C0A">
        <w:rPr>
          <w:rFonts w:ascii="Times New Roman" w:eastAsia="Times New Roman" w:hAnsi="Times New Roman" w:cs="Times New Roman"/>
          <w:sz w:val="24"/>
          <w:szCs w:val="24"/>
          <w:lang w:eastAsia="tr-TR"/>
        </w:rPr>
        <w:t xml:space="preserve"> </w:t>
      </w:r>
    </w:p>
    <w:p w:rsidR="008D5C0A" w:rsidRPr="008D5C0A" w:rsidRDefault="008D5C0A" w:rsidP="008D5C0A">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hyperlink r:id="rId8" w:history="1">
        <w:r w:rsidRPr="008D5C0A">
          <w:rPr>
            <w:rFonts w:ascii="Times New Roman" w:eastAsia="Times New Roman" w:hAnsi="Times New Roman" w:cs="Times New Roman"/>
            <w:b/>
            <w:bCs/>
            <w:color w:val="0000FF"/>
            <w:sz w:val="36"/>
            <w:szCs w:val="36"/>
            <w:u w:val="single"/>
            <w:lang w:eastAsia="tr-TR"/>
          </w:rPr>
          <w:t>PIC18F4550 İle USB Haberleşme Kullanımı</w:t>
        </w:r>
      </w:hyperlink>
      <w:r w:rsidRPr="008D5C0A">
        <w:rPr>
          <w:rFonts w:ascii="Times New Roman" w:eastAsia="Times New Roman" w:hAnsi="Times New Roman" w:cs="Times New Roman"/>
          <w:b/>
          <w:bCs/>
          <w:sz w:val="36"/>
          <w:szCs w:val="36"/>
          <w:lang w:eastAsia="tr-TR"/>
        </w:rPr>
        <w:t xml:space="preserve"> - 22/07/2010 </w:t>
      </w:r>
      <w:r>
        <w:rPr>
          <w:rFonts w:ascii="Times New Roman" w:eastAsia="Times New Roman" w:hAnsi="Times New Roman" w:cs="Times New Roman"/>
          <w:b/>
          <w:bCs/>
          <w:noProof/>
          <w:color w:val="0000FF"/>
          <w:sz w:val="36"/>
          <w:szCs w:val="36"/>
          <w:lang w:eastAsia="tr-TR"/>
        </w:rPr>
        <w:drawing>
          <wp:inline distT="0" distB="0" distL="0" distR="0">
            <wp:extent cx="123825" cy="123825"/>
            <wp:effectExtent l="0" t="0" r="9525" b="9525"/>
            <wp:docPr id="12" name="Picture 12" descr="320volt googl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20volt googl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Pr>
          <w:rFonts w:ascii="Times New Roman" w:eastAsia="Times New Roman" w:hAnsi="Times New Roman" w:cs="Times New Roman"/>
          <w:b/>
          <w:bCs/>
          <w:noProof/>
          <w:color w:val="0000FF"/>
          <w:sz w:val="36"/>
          <w:szCs w:val="36"/>
          <w:lang w:eastAsia="tr-TR"/>
        </w:rPr>
        <w:drawing>
          <wp:inline distT="0" distB="0" distL="0" distR="0">
            <wp:extent cx="123825" cy="123825"/>
            <wp:effectExtent l="0" t="0" r="9525" b="9525"/>
            <wp:docPr id="11" name="Picture 11" descr="320volt bi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20volt bi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p w:rsidR="008D5C0A" w:rsidRPr="008D5C0A" w:rsidRDefault="008D5C0A" w:rsidP="008D5C0A">
      <w:pPr>
        <w:spacing w:before="100" w:beforeAutospacing="1" w:after="100" w:afterAutospacing="1" w:line="240" w:lineRule="auto"/>
        <w:rPr>
          <w:rFonts w:ascii="Times New Roman" w:eastAsia="Times New Roman" w:hAnsi="Times New Roman" w:cs="Times New Roman"/>
          <w:sz w:val="24"/>
          <w:szCs w:val="24"/>
          <w:lang w:eastAsia="tr-TR"/>
        </w:rPr>
      </w:pPr>
      <w:r w:rsidRPr="008D5C0A">
        <w:rPr>
          <w:rFonts w:ascii="Times New Roman" w:eastAsia="Times New Roman" w:hAnsi="Times New Roman" w:cs="Times New Roman"/>
          <w:b/>
          <w:bCs/>
          <w:sz w:val="24"/>
          <w:szCs w:val="24"/>
          <w:lang w:eastAsia="tr-TR"/>
        </w:rPr>
        <w:t>Etiketler:</w:t>
      </w:r>
      <w:r w:rsidRPr="008D5C0A">
        <w:rPr>
          <w:rFonts w:ascii="Times New Roman" w:eastAsia="Times New Roman" w:hAnsi="Times New Roman" w:cs="Times New Roman"/>
          <w:sz w:val="24"/>
          <w:szCs w:val="24"/>
          <w:lang w:eastAsia="tr-TR"/>
        </w:rPr>
        <w:t xml:space="preserve"> </w:t>
      </w:r>
      <w:hyperlink r:id="rId13" w:history="1">
        <w:r w:rsidRPr="008D5C0A">
          <w:rPr>
            <w:rFonts w:ascii="Times New Roman" w:eastAsia="Times New Roman" w:hAnsi="Times New Roman" w:cs="Times New Roman"/>
            <w:color w:val="0000FF"/>
            <w:sz w:val="24"/>
            <w:szCs w:val="24"/>
            <w:u w:val="single"/>
            <w:lang w:eastAsia="tr-TR"/>
          </w:rPr>
          <w:t>pic18f4552 bootloader</w:t>
        </w:r>
      </w:hyperlink>
      <w:r w:rsidRPr="008D5C0A">
        <w:rPr>
          <w:rFonts w:ascii="Times New Roman" w:eastAsia="Times New Roman" w:hAnsi="Times New Roman" w:cs="Times New Roman"/>
          <w:sz w:val="24"/>
          <w:szCs w:val="24"/>
          <w:lang w:eastAsia="tr-TR"/>
        </w:rPr>
        <w:t xml:space="preserve">, </w:t>
      </w:r>
      <w:hyperlink r:id="rId14" w:history="1">
        <w:r w:rsidRPr="008D5C0A">
          <w:rPr>
            <w:rFonts w:ascii="Times New Roman" w:eastAsia="Times New Roman" w:hAnsi="Times New Roman" w:cs="Times New Roman"/>
            <w:color w:val="0000FF"/>
            <w:sz w:val="24"/>
            <w:szCs w:val="24"/>
            <w:u w:val="single"/>
            <w:lang w:eastAsia="tr-TR"/>
          </w:rPr>
          <w:t>usb haberleşme</w:t>
        </w:r>
      </w:hyperlink>
      <w:r w:rsidRPr="008D5C0A">
        <w:rPr>
          <w:rFonts w:ascii="Times New Roman" w:eastAsia="Times New Roman" w:hAnsi="Times New Roman" w:cs="Times New Roman"/>
          <w:sz w:val="24"/>
          <w:szCs w:val="24"/>
          <w:lang w:eastAsia="tr-TR"/>
        </w:rPr>
        <w:t xml:space="preserve">, </w:t>
      </w:r>
      <w:hyperlink r:id="rId15" w:history="1">
        <w:r w:rsidRPr="008D5C0A">
          <w:rPr>
            <w:rFonts w:ascii="Times New Roman" w:eastAsia="Times New Roman" w:hAnsi="Times New Roman" w:cs="Times New Roman"/>
            <w:color w:val="0000FF"/>
            <w:sz w:val="24"/>
            <w:szCs w:val="24"/>
            <w:u w:val="single"/>
            <w:lang w:eastAsia="tr-TR"/>
          </w:rPr>
          <w:t>usb hid</w:t>
        </w:r>
      </w:hyperlink>
      <w:r w:rsidRPr="008D5C0A">
        <w:rPr>
          <w:rFonts w:ascii="Times New Roman" w:eastAsia="Times New Roman" w:hAnsi="Times New Roman" w:cs="Times New Roman"/>
          <w:sz w:val="24"/>
          <w:szCs w:val="24"/>
          <w:lang w:eastAsia="tr-TR"/>
        </w:rPr>
        <w:t xml:space="preserve"> </w:t>
      </w:r>
    </w:p>
    <w:p w:rsidR="008D5C0A" w:rsidRPr="008D5C0A" w:rsidRDefault="008D5C0A" w:rsidP="008D5C0A">
      <w:pPr>
        <w:spacing w:before="100" w:beforeAutospacing="1" w:after="100" w:afterAutospacing="1" w:line="240" w:lineRule="auto"/>
        <w:rPr>
          <w:ins w:id="0" w:author="Unknown"/>
          <w:rFonts w:ascii="Times New Roman" w:eastAsia="Times New Roman" w:hAnsi="Times New Roman" w:cs="Times New Roman"/>
          <w:sz w:val="24"/>
          <w:szCs w:val="24"/>
          <w:lang w:eastAsia="tr-TR"/>
        </w:rPr>
      </w:pPr>
      <w:ins w:id="1" w:author="Unknown">
        <w:r w:rsidRPr="008D5C0A">
          <w:rPr>
            <w:rFonts w:ascii="Times New Roman" w:eastAsia="Times New Roman" w:hAnsi="Times New Roman" w:cs="Times New Roman"/>
            <w:sz w:val="24"/>
            <w:szCs w:val="24"/>
            <w:lang w:eastAsia="tr-TR"/>
          </w:rPr>
          <w:pict/>
        </w:r>
      </w:ins>
      <w:r w:rsidRPr="008D5C0A">
        <w:rPr>
          <w:rFonts w:ascii="Times New Roman" w:eastAsia="Times New Roman" w:hAnsi="Times New Roman" w:cs="Times New Roman"/>
          <w:sz w:val="24"/>
          <w:szCs w:val="24"/>
          <w:lang w:eastAsia="tr-TR"/>
        </w:rPr>
        <w:pict/>
      </w:r>
      <w:r w:rsidRPr="008D5C0A">
        <w:rPr>
          <w:rFonts w:ascii="Times New Roman" w:eastAsia="Times New Roman" w:hAnsi="Times New Roman" w:cs="Times New Roman"/>
          <w:sz w:val="24"/>
          <w:szCs w:val="24"/>
          <w:lang w:eastAsia="tr-TR"/>
        </w:rPr>
        <w:pict/>
      </w:r>
      <w:r w:rsidRPr="008D5C0A">
        <w:rPr>
          <w:rFonts w:ascii="Times New Roman" w:eastAsia="Times New Roman" w:hAnsi="Times New Roman" w:cs="Times New Roman"/>
          <w:sz w:val="24"/>
          <w:szCs w:val="24"/>
          <w:lang w:eastAsia="tr-TR"/>
        </w:rPr>
        <w:pict/>
      </w:r>
      <w:r w:rsidRPr="008D5C0A">
        <w:rPr>
          <w:rFonts w:ascii="Times New Roman" w:eastAsia="Times New Roman" w:hAnsi="Times New Roman" w:cs="Times New Roman"/>
          <w:sz w:val="24"/>
          <w:szCs w:val="24"/>
          <w:lang w:eastAsia="tr-TR"/>
        </w:rPr>
        <w:pict/>
      </w:r>
      <w:r w:rsidRPr="008D5C0A">
        <w:rPr>
          <w:rFonts w:ascii="Times New Roman" w:eastAsia="Times New Roman" w:hAnsi="Times New Roman" w:cs="Times New Roman"/>
          <w:sz w:val="24"/>
          <w:szCs w:val="24"/>
          <w:lang w:eastAsia="tr-TR"/>
        </w:rPr>
        <w:pict/>
      </w:r>
      <w:r w:rsidRPr="008D5C0A">
        <w:rPr>
          <w:rFonts w:ascii="Times New Roman" w:eastAsia="Times New Roman" w:hAnsi="Times New Roman" w:cs="Times New Roman"/>
          <w:sz w:val="24"/>
          <w:szCs w:val="24"/>
          <w:lang w:eastAsia="tr-TR"/>
        </w:rPr>
        <w:pict/>
      </w:r>
      <w:r>
        <w:rPr>
          <w:rFonts w:ascii="Times New Roman" w:eastAsia="Times New Roman" w:hAnsi="Times New Roman" w:cs="Times New Roman"/>
          <w:noProof/>
          <w:sz w:val="24"/>
          <w:szCs w:val="24"/>
          <w:lang w:eastAsia="tr-TR"/>
        </w:rPr>
        <w:drawing>
          <wp:inline distT="0" distB="0" distL="0" distR="0">
            <wp:extent cx="2809875" cy="2105025"/>
            <wp:effectExtent l="0" t="0" r="9525" b="9525"/>
            <wp:docPr id="10" name="Picture 10" descr="pic18f4550-ile-usb-haberlesme-kullani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c18f4550-ile-usb-haberlesme-kullanim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9875" cy="2105025"/>
                    </a:xfrm>
                    <a:prstGeom prst="rect">
                      <a:avLst/>
                    </a:prstGeom>
                    <a:noFill/>
                    <a:ln>
                      <a:noFill/>
                    </a:ln>
                  </pic:spPr>
                </pic:pic>
              </a:graphicData>
            </a:graphic>
          </wp:inline>
        </w:drawing>
      </w:r>
    </w:p>
    <w:p w:rsidR="008D5C0A" w:rsidRPr="008D5C0A" w:rsidRDefault="008D5C0A" w:rsidP="008D5C0A">
      <w:pPr>
        <w:spacing w:before="100" w:beforeAutospacing="1" w:after="100" w:afterAutospacing="1" w:line="240" w:lineRule="auto"/>
        <w:rPr>
          <w:ins w:id="2" w:author="Unknown"/>
          <w:rFonts w:ascii="Times New Roman" w:eastAsia="Times New Roman" w:hAnsi="Times New Roman" w:cs="Times New Roman"/>
          <w:sz w:val="24"/>
          <w:szCs w:val="24"/>
          <w:lang w:eastAsia="tr-TR"/>
        </w:rPr>
      </w:pPr>
      <w:ins w:id="3" w:author="Unknown">
        <w:r w:rsidRPr="008D5C0A">
          <w:rPr>
            <w:rFonts w:ascii="Times New Roman" w:eastAsia="Times New Roman" w:hAnsi="Times New Roman" w:cs="Times New Roman"/>
            <w:sz w:val="24"/>
            <w:szCs w:val="24"/>
            <w:lang w:eastAsia="tr-TR"/>
          </w:rPr>
          <w:t xml:space="preserve">Bu uygulamada 18f4550 mikrodenetleyicisi ile USB Bootloader ve PC üzerinden USB haberleşme sistemi kullanılarak mikrodenetleyici portlarının kontrolu uygulamalarını gerçekleşireceğiz. Öncelikle 18f4550 mikrodenetleyicisini kullanmamızın sebebi hem dahili USB haberleşme donanımı barındırıyor olması hemde ilerki çalışmalarımızda kullanmak üzere birçok G/Ç portuna sahip olmasıdır.  Devre üzerinde 1 adet 2×16 LCD, 7 adet LED ,G/Ç olarak kullanılmak üzere klemenslere çıkarılmış 14 pin ve RS232 iletişimi için gerekli donanım vardır. </w:t>
        </w:r>
      </w:ins>
    </w:p>
    <w:p w:rsidR="008D5C0A" w:rsidRPr="008D5C0A" w:rsidRDefault="008D5C0A" w:rsidP="008D5C0A">
      <w:pPr>
        <w:spacing w:before="100" w:beforeAutospacing="1" w:after="100" w:afterAutospacing="1" w:line="240" w:lineRule="auto"/>
        <w:rPr>
          <w:ins w:id="4" w:author="Unknown"/>
          <w:rFonts w:ascii="Times New Roman" w:eastAsia="Times New Roman" w:hAnsi="Times New Roman" w:cs="Times New Roman"/>
          <w:sz w:val="24"/>
          <w:szCs w:val="24"/>
          <w:lang w:eastAsia="tr-TR"/>
        </w:rPr>
      </w:pPr>
      <w:ins w:id="5" w:author="Unknown">
        <w:r w:rsidRPr="008D5C0A">
          <w:rPr>
            <w:rFonts w:ascii="Times New Roman" w:eastAsia="Times New Roman" w:hAnsi="Times New Roman" w:cs="Times New Roman"/>
            <w:b/>
            <w:bCs/>
            <w:sz w:val="24"/>
            <w:szCs w:val="24"/>
            <w:lang w:eastAsia="tr-TR"/>
          </w:rPr>
          <w:t>Baskı devre şeması Proteus Ares programı kullanılarak çizilmiştir. Ancak baskı devre dosyasını paylaşmıyorum son zamanlarda internette paylaşımlarımın suistimal edilerek pek çok sitede alıntı yapıldığı belirtilmeksizin paylaşıldığına şahit oldum. Elbette bu sitede paylaştığım devrelerin başkaları tarafından kullanılması benimde hoşuma gider ancak insanlar sizin emeğinizi kendi yapmışcasına sağda solda dağıtıyorsa haklı olarak tepki göstermek zorundasınızdır. Bende tepkimi bu şekilde ortaya koyuyorum bundan sonraki paylaşımlarımda baskı devre şemasını resim dosyası olarak koyacağım bu devreleri ben yaptım diyenler en azından baskı devresini çizsinler. Bazen bizde alıntı yapıyoruz ve bunu belirtmek utanç duymuyoruz.</w:t>
        </w:r>
        <w:r w:rsidRPr="008D5C0A">
          <w:rPr>
            <w:rFonts w:ascii="Times New Roman" w:eastAsia="Times New Roman" w:hAnsi="Times New Roman" w:cs="Times New Roman"/>
            <w:sz w:val="24"/>
            <w:szCs w:val="24"/>
            <w:lang w:eastAsia="tr-TR"/>
          </w:rPr>
          <w:t xml:space="preserve"> </w:t>
        </w:r>
      </w:ins>
    </w:p>
    <w:p w:rsidR="008D5C0A" w:rsidRPr="008D5C0A" w:rsidRDefault="008D5C0A" w:rsidP="008D5C0A">
      <w:pPr>
        <w:spacing w:before="100" w:beforeAutospacing="1" w:after="100" w:afterAutospacing="1" w:line="240" w:lineRule="auto"/>
        <w:rPr>
          <w:ins w:id="6" w:author="Unknown"/>
          <w:rFonts w:ascii="Times New Roman" w:eastAsia="Times New Roman" w:hAnsi="Times New Roman" w:cs="Times New Roman"/>
          <w:sz w:val="24"/>
          <w:szCs w:val="24"/>
          <w:lang w:eastAsia="tr-TR"/>
        </w:rPr>
      </w:pPr>
      <w:ins w:id="7" w:author="Unknown">
        <w:r w:rsidRPr="008D5C0A">
          <w:rPr>
            <w:rFonts w:ascii="Times New Roman" w:eastAsia="Times New Roman" w:hAnsi="Times New Roman" w:cs="Times New Roman"/>
            <w:sz w:val="24"/>
            <w:szCs w:val="24"/>
            <w:lang w:eastAsia="tr-TR"/>
          </w:rPr>
          <w:t>Bu devrede de PC programını bir başka arkadaşımızın(adını hatırlamıyorum internetten bir zamanlar hazırladığı programı indirmişim ancak programın içerisinde herhangi bir isme denk gelmedim) paylaşımdan faydalanarak oluşturdum.(Port değişiklikleri vs yaparak…)</w:t>
        </w:r>
      </w:ins>
    </w:p>
    <w:p w:rsidR="008D5C0A" w:rsidRPr="008D5C0A" w:rsidRDefault="008D5C0A" w:rsidP="008D5C0A">
      <w:pPr>
        <w:spacing w:before="100" w:beforeAutospacing="1" w:after="100" w:afterAutospacing="1" w:line="240" w:lineRule="auto"/>
        <w:rPr>
          <w:ins w:id="8" w:author="Unknown"/>
          <w:rFonts w:ascii="Times New Roman" w:eastAsia="Times New Roman" w:hAnsi="Times New Roman" w:cs="Times New Roman"/>
          <w:sz w:val="24"/>
          <w:szCs w:val="24"/>
          <w:lang w:eastAsia="tr-TR"/>
        </w:rPr>
      </w:pPr>
      <w:r>
        <w:rPr>
          <w:rFonts w:ascii="Times New Roman" w:eastAsia="Times New Roman" w:hAnsi="Times New Roman" w:cs="Times New Roman"/>
          <w:noProof/>
          <w:sz w:val="24"/>
          <w:szCs w:val="24"/>
          <w:lang w:eastAsia="tr-TR"/>
        </w:rPr>
        <w:lastRenderedPageBreak/>
        <w:drawing>
          <wp:inline distT="0" distB="0" distL="0" distR="0">
            <wp:extent cx="2762250" cy="2076450"/>
            <wp:effectExtent l="0" t="0" r="0" b="0"/>
            <wp:docPr id="9" name="Picture 9" descr="pic18f4550-usb-hid-lcd-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18f4550-usb-hid-lcd-l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2250" cy="2076450"/>
                    </a:xfrm>
                    <a:prstGeom prst="rect">
                      <a:avLst/>
                    </a:prstGeom>
                    <a:noFill/>
                    <a:ln>
                      <a:noFill/>
                    </a:ln>
                  </pic:spPr>
                </pic:pic>
              </a:graphicData>
            </a:graphic>
          </wp:inline>
        </w:drawing>
      </w:r>
      <w:r>
        <w:rPr>
          <w:rFonts w:ascii="Times New Roman" w:eastAsia="Times New Roman" w:hAnsi="Times New Roman" w:cs="Times New Roman"/>
          <w:noProof/>
          <w:sz w:val="24"/>
          <w:szCs w:val="24"/>
          <w:lang w:eastAsia="tr-TR"/>
        </w:rPr>
        <w:drawing>
          <wp:inline distT="0" distB="0" distL="0" distR="0">
            <wp:extent cx="2762250" cy="2076450"/>
            <wp:effectExtent l="0" t="0" r="0" b="0"/>
            <wp:docPr id="8" name="Picture 8" descr="pic18f4550-usb-hid-lcd-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c18f4550-usb-hid-lcd-led-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0" cy="2076450"/>
                    </a:xfrm>
                    <a:prstGeom prst="rect">
                      <a:avLst/>
                    </a:prstGeom>
                    <a:noFill/>
                    <a:ln>
                      <a:noFill/>
                    </a:ln>
                  </pic:spPr>
                </pic:pic>
              </a:graphicData>
            </a:graphic>
          </wp:inline>
        </w:drawing>
      </w:r>
    </w:p>
    <w:p w:rsidR="008D5C0A" w:rsidRPr="008D5C0A" w:rsidRDefault="008D5C0A" w:rsidP="008D5C0A">
      <w:pPr>
        <w:spacing w:before="100" w:beforeAutospacing="1" w:after="100" w:afterAutospacing="1" w:line="240" w:lineRule="auto"/>
        <w:rPr>
          <w:ins w:id="9" w:author="Unknown"/>
          <w:rFonts w:ascii="Times New Roman" w:eastAsia="Times New Roman" w:hAnsi="Times New Roman" w:cs="Times New Roman"/>
          <w:sz w:val="24"/>
          <w:szCs w:val="24"/>
          <w:lang w:eastAsia="tr-TR"/>
        </w:rPr>
      </w:pPr>
      <w:r>
        <w:rPr>
          <w:rFonts w:ascii="Times New Roman" w:eastAsia="Times New Roman" w:hAnsi="Times New Roman" w:cs="Times New Roman"/>
          <w:noProof/>
          <w:sz w:val="24"/>
          <w:szCs w:val="24"/>
          <w:lang w:eastAsia="tr-TR"/>
        </w:rPr>
        <w:drawing>
          <wp:inline distT="0" distB="0" distL="0" distR="0">
            <wp:extent cx="2762250" cy="2076450"/>
            <wp:effectExtent l="0" t="0" r="0" b="0"/>
            <wp:docPr id="7" name="Picture 7" descr="pic18f4550-usb-hid-lcd-le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c18f4550-usb-hid-lcd-led-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2250" cy="2076450"/>
                    </a:xfrm>
                    <a:prstGeom prst="rect">
                      <a:avLst/>
                    </a:prstGeom>
                    <a:noFill/>
                    <a:ln>
                      <a:noFill/>
                    </a:ln>
                  </pic:spPr>
                </pic:pic>
              </a:graphicData>
            </a:graphic>
          </wp:inline>
        </w:drawing>
      </w:r>
      <w:r>
        <w:rPr>
          <w:rFonts w:ascii="Times New Roman" w:eastAsia="Times New Roman" w:hAnsi="Times New Roman" w:cs="Times New Roman"/>
          <w:noProof/>
          <w:sz w:val="24"/>
          <w:szCs w:val="24"/>
          <w:lang w:eastAsia="tr-TR"/>
        </w:rPr>
        <w:drawing>
          <wp:inline distT="0" distB="0" distL="0" distR="0">
            <wp:extent cx="2762250" cy="2076450"/>
            <wp:effectExtent l="0" t="0" r="0" b="0"/>
            <wp:docPr id="6" name="Picture 6" descr="pic18f4550-usb-hid-lcd-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18f4550-usb-hid-lcd-led-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2250" cy="2076450"/>
                    </a:xfrm>
                    <a:prstGeom prst="rect">
                      <a:avLst/>
                    </a:prstGeom>
                    <a:noFill/>
                    <a:ln>
                      <a:noFill/>
                    </a:ln>
                  </pic:spPr>
                </pic:pic>
              </a:graphicData>
            </a:graphic>
          </wp:inline>
        </w:drawing>
      </w:r>
    </w:p>
    <w:p w:rsidR="008D5C0A" w:rsidRPr="008D5C0A" w:rsidRDefault="008D5C0A" w:rsidP="008D5C0A">
      <w:pPr>
        <w:spacing w:before="100" w:beforeAutospacing="1" w:after="100" w:afterAutospacing="1" w:line="240" w:lineRule="auto"/>
        <w:rPr>
          <w:ins w:id="10" w:author="Unknown"/>
          <w:rFonts w:ascii="Times New Roman" w:eastAsia="Times New Roman" w:hAnsi="Times New Roman" w:cs="Times New Roman"/>
          <w:sz w:val="24"/>
          <w:szCs w:val="24"/>
          <w:lang w:eastAsia="tr-TR"/>
        </w:rPr>
      </w:pPr>
      <w:ins w:id="11" w:author="Unknown">
        <w:r w:rsidRPr="008D5C0A">
          <w:rPr>
            <w:rFonts w:ascii="Times New Roman" w:eastAsia="Times New Roman" w:hAnsi="Times New Roman" w:cs="Times New Roman"/>
            <w:b/>
            <w:bCs/>
            <w:sz w:val="24"/>
            <w:szCs w:val="24"/>
            <w:lang w:eastAsia="tr-TR"/>
          </w:rPr>
          <w:fldChar w:fldCharType="begin"/>
        </w:r>
        <w:r w:rsidRPr="008D5C0A">
          <w:rPr>
            <w:rFonts w:ascii="Times New Roman" w:eastAsia="Times New Roman" w:hAnsi="Times New Roman" w:cs="Times New Roman"/>
            <w:b/>
            <w:bCs/>
            <w:sz w:val="24"/>
            <w:szCs w:val="24"/>
            <w:lang w:eastAsia="tr-TR"/>
          </w:rPr>
          <w:instrText xml:space="preserve"> HYPERLINK "http://320volt.com/tag/pic18f4550/" \o "PIC18F4550" </w:instrText>
        </w:r>
        <w:r w:rsidRPr="008D5C0A">
          <w:rPr>
            <w:rFonts w:ascii="Times New Roman" w:eastAsia="Times New Roman" w:hAnsi="Times New Roman" w:cs="Times New Roman"/>
            <w:b/>
            <w:bCs/>
            <w:sz w:val="24"/>
            <w:szCs w:val="24"/>
            <w:lang w:eastAsia="tr-TR"/>
          </w:rPr>
          <w:fldChar w:fldCharType="separate"/>
        </w:r>
        <w:r w:rsidRPr="008D5C0A">
          <w:rPr>
            <w:rFonts w:ascii="Times New Roman" w:eastAsia="Times New Roman" w:hAnsi="Times New Roman" w:cs="Times New Roman"/>
            <w:b/>
            <w:bCs/>
            <w:color w:val="0000FF"/>
            <w:sz w:val="24"/>
            <w:szCs w:val="24"/>
            <w:u w:val="single"/>
            <w:lang w:eastAsia="tr-TR"/>
          </w:rPr>
          <w:t>PIC18F4550</w:t>
        </w:r>
        <w:r w:rsidRPr="008D5C0A">
          <w:rPr>
            <w:rFonts w:ascii="Times New Roman" w:eastAsia="Times New Roman" w:hAnsi="Times New Roman" w:cs="Times New Roman"/>
            <w:b/>
            <w:bCs/>
            <w:sz w:val="24"/>
            <w:szCs w:val="24"/>
            <w:lang w:eastAsia="tr-TR"/>
          </w:rPr>
          <w:fldChar w:fldCharType="end"/>
        </w:r>
        <w:r w:rsidRPr="008D5C0A">
          <w:rPr>
            <w:rFonts w:ascii="Times New Roman" w:eastAsia="Times New Roman" w:hAnsi="Times New Roman" w:cs="Times New Roman"/>
            <w:b/>
            <w:bCs/>
            <w:sz w:val="24"/>
            <w:szCs w:val="24"/>
            <w:lang w:eastAsia="tr-TR"/>
          </w:rPr>
          <w:t xml:space="preserve"> İle USB Haberleşme Kullanımı (Devre Şeması)</w:t>
        </w:r>
      </w:ins>
    </w:p>
    <w:p w:rsidR="008D5C0A" w:rsidRPr="008D5C0A" w:rsidRDefault="008D5C0A" w:rsidP="008D5C0A">
      <w:pPr>
        <w:spacing w:before="100" w:beforeAutospacing="1" w:after="100" w:afterAutospacing="1" w:line="240" w:lineRule="auto"/>
        <w:rPr>
          <w:ins w:id="12" w:author="Unknown"/>
          <w:rFonts w:ascii="Times New Roman" w:eastAsia="Times New Roman" w:hAnsi="Times New Roman" w:cs="Times New Roman"/>
          <w:sz w:val="24"/>
          <w:szCs w:val="24"/>
          <w:lang w:eastAsia="tr-TR"/>
        </w:rPr>
      </w:pPr>
      <w:r>
        <w:rPr>
          <w:rFonts w:ascii="Times New Roman" w:eastAsia="Times New Roman" w:hAnsi="Times New Roman" w:cs="Times New Roman"/>
          <w:noProof/>
          <w:color w:val="0000FF"/>
          <w:sz w:val="24"/>
          <w:szCs w:val="24"/>
          <w:lang w:eastAsia="tr-TR"/>
        </w:rPr>
        <w:drawing>
          <wp:inline distT="0" distB="0" distL="0" distR="0">
            <wp:extent cx="1143000" cy="1143000"/>
            <wp:effectExtent l="0" t="0" r="0" b="0"/>
            <wp:docPr id="5" name="Picture 5" descr="pic18f4550-usb-isis-devre-semasi">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ic18f4550-usb-isis-devre-semasi">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8D5C0A" w:rsidRPr="008D5C0A" w:rsidRDefault="008D5C0A" w:rsidP="008D5C0A">
      <w:pPr>
        <w:spacing w:before="100" w:beforeAutospacing="1" w:after="100" w:afterAutospacing="1" w:line="240" w:lineRule="auto"/>
        <w:rPr>
          <w:ins w:id="13" w:author="Unknown"/>
          <w:rFonts w:ascii="Times New Roman" w:eastAsia="Times New Roman" w:hAnsi="Times New Roman" w:cs="Times New Roman"/>
          <w:sz w:val="24"/>
          <w:szCs w:val="24"/>
          <w:lang w:eastAsia="tr-TR"/>
        </w:rPr>
      </w:pPr>
      <w:ins w:id="14" w:author="Unknown">
        <w:r w:rsidRPr="008D5C0A">
          <w:rPr>
            <w:rFonts w:ascii="Times New Roman" w:eastAsia="Times New Roman" w:hAnsi="Times New Roman" w:cs="Times New Roman"/>
            <w:b/>
            <w:bCs/>
            <w:sz w:val="24"/>
            <w:szCs w:val="24"/>
            <w:lang w:eastAsia="tr-TR"/>
          </w:rPr>
          <w:t>PIC18F4550 İle USB Haberleşme Kullanımı (Baskı Devre Şeması)</w:t>
        </w:r>
      </w:ins>
    </w:p>
    <w:p w:rsidR="008D5C0A" w:rsidRPr="008D5C0A" w:rsidRDefault="008D5C0A" w:rsidP="008D5C0A">
      <w:pPr>
        <w:spacing w:before="100" w:beforeAutospacing="1" w:after="100" w:afterAutospacing="1" w:line="240" w:lineRule="auto"/>
        <w:rPr>
          <w:ins w:id="15" w:author="Unknown"/>
          <w:rFonts w:ascii="Times New Roman" w:eastAsia="Times New Roman" w:hAnsi="Times New Roman" w:cs="Times New Roman"/>
          <w:sz w:val="24"/>
          <w:szCs w:val="24"/>
          <w:lang w:eastAsia="tr-TR"/>
        </w:rPr>
      </w:pPr>
      <w:r>
        <w:rPr>
          <w:rFonts w:ascii="Times New Roman" w:eastAsia="Times New Roman" w:hAnsi="Times New Roman" w:cs="Times New Roman"/>
          <w:noProof/>
          <w:color w:val="0000FF"/>
          <w:sz w:val="24"/>
          <w:szCs w:val="24"/>
          <w:lang w:eastAsia="tr-TR"/>
        </w:rPr>
        <w:drawing>
          <wp:inline distT="0" distB="0" distL="0" distR="0">
            <wp:extent cx="1143000" cy="1143000"/>
            <wp:effectExtent l="0" t="0" r="0" b="0"/>
            <wp:docPr id="4" name="Picture 4" descr="pic18f4550-usb-haberleşme-pcb-are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ic18f4550-usb-haberleşme-pcb-ares">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Pr>
          <w:rFonts w:ascii="Times New Roman" w:eastAsia="Times New Roman" w:hAnsi="Times New Roman" w:cs="Times New Roman"/>
          <w:noProof/>
          <w:color w:val="0000FF"/>
          <w:sz w:val="24"/>
          <w:szCs w:val="24"/>
          <w:lang w:eastAsia="tr-TR"/>
        </w:rPr>
        <w:drawing>
          <wp:inline distT="0" distB="0" distL="0" distR="0">
            <wp:extent cx="1143000" cy="1143000"/>
            <wp:effectExtent l="0" t="0" r="0" b="0"/>
            <wp:docPr id="3" name="Picture 3" descr="pic18f4550-usb-haberleşme-pcb-ares-ust">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c18f4550-usb-haberleşme-pcb-ares-ust">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8D5C0A" w:rsidRPr="008D5C0A" w:rsidRDefault="008D5C0A" w:rsidP="008D5C0A">
      <w:pPr>
        <w:spacing w:before="100" w:beforeAutospacing="1" w:after="100" w:afterAutospacing="1" w:line="240" w:lineRule="auto"/>
        <w:rPr>
          <w:ins w:id="16" w:author="Unknown"/>
          <w:rFonts w:ascii="Times New Roman" w:eastAsia="Times New Roman" w:hAnsi="Times New Roman" w:cs="Times New Roman"/>
          <w:sz w:val="24"/>
          <w:szCs w:val="24"/>
          <w:lang w:eastAsia="tr-TR"/>
        </w:rPr>
      </w:pPr>
      <w:ins w:id="17" w:author="Unknown">
        <w:r w:rsidRPr="008D5C0A">
          <w:rPr>
            <w:rFonts w:ascii="Times New Roman" w:eastAsia="Times New Roman" w:hAnsi="Times New Roman" w:cs="Times New Roman"/>
            <w:sz w:val="24"/>
            <w:szCs w:val="24"/>
            <w:lang w:eastAsia="tr-TR"/>
          </w:rPr>
          <w:t xml:space="preserve">Devremize Bootloader programı yükleyerek tek USB kablosu üzerinden programlama ve haberleşme yapmak için ilk önce </w:t>
        </w:r>
        <w:r w:rsidRPr="008D5C0A">
          <w:rPr>
            <w:rFonts w:ascii="Times New Roman" w:eastAsia="Times New Roman" w:hAnsi="Times New Roman" w:cs="Times New Roman"/>
            <w:b/>
            <w:bCs/>
            <w:sz w:val="24"/>
            <w:szCs w:val="24"/>
            <w:lang w:eastAsia="tr-TR"/>
          </w:rPr>
          <w:t>BOOTLOADER</w:t>
        </w:r>
        <w:r w:rsidRPr="008D5C0A">
          <w:rPr>
            <w:rFonts w:ascii="Times New Roman" w:eastAsia="Times New Roman" w:hAnsi="Times New Roman" w:cs="Times New Roman"/>
            <w:sz w:val="24"/>
            <w:szCs w:val="24"/>
            <w:lang w:eastAsia="tr-TR"/>
          </w:rPr>
          <w:t xml:space="preserve"> klasöründe Microchip firması tarafından yayınlanan </w:t>
        </w:r>
        <w:r w:rsidRPr="008D5C0A">
          <w:rPr>
            <w:rFonts w:ascii="Times New Roman" w:eastAsia="Times New Roman" w:hAnsi="Times New Roman" w:cs="Times New Roman"/>
            <w:b/>
            <w:bCs/>
            <w:sz w:val="24"/>
            <w:szCs w:val="24"/>
            <w:lang w:eastAsia="tr-TR"/>
          </w:rPr>
          <w:t>[USB Device - HID - HID Bootloader - C18 - PIC18F4450]</w:t>
        </w:r>
        <w:r w:rsidRPr="008D5C0A">
          <w:rPr>
            <w:rFonts w:ascii="Times New Roman" w:eastAsia="Times New Roman" w:hAnsi="Times New Roman" w:cs="Times New Roman"/>
            <w:sz w:val="24"/>
            <w:szCs w:val="24"/>
            <w:lang w:eastAsia="tr-TR"/>
          </w:rPr>
          <w:t xml:space="preserve"> dosyasını herhangi bir programlayıcı kullanarak 18F4550’ye atıyoruz. Bu işlemi yaptıktan sonra 18F4550’yi kartımıza takıyoruz.</w:t>
        </w:r>
      </w:ins>
    </w:p>
    <w:p w:rsidR="008D5C0A" w:rsidRPr="008D5C0A" w:rsidRDefault="008D5C0A" w:rsidP="008D5C0A">
      <w:pPr>
        <w:spacing w:before="100" w:beforeAutospacing="1" w:after="100" w:afterAutospacing="1" w:line="240" w:lineRule="auto"/>
        <w:rPr>
          <w:ins w:id="18" w:author="Unknown"/>
          <w:rFonts w:ascii="Times New Roman" w:eastAsia="Times New Roman" w:hAnsi="Times New Roman" w:cs="Times New Roman"/>
          <w:sz w:val="24"/>
          <w:szCs w:val="24"/>
          <w:lang w:eastAsia="tr-TR"/>
        </w:rPr>
      </w:pPr>
      <w:ins w:id="19" w:author="Unknown">
        <w:r w:rsidRPr="008D5C0A">
          <w:rPr>
            <w:rFonts w:ascii="Times New Roman" w:eastAsia="Times New Roman" w:hAnsi="Times New Roman" w:cs="Times New Roman"/>
            <w:sz w:val="24"/>
            <w:szCs w:val="24"/>
            <w:lang w:eastAsia="tr-TR"/>
          </w:rPr>
          <w:lastRenderedPageBreak/>
          <w:t>Herhangi bir programı (</w:t>
        </w:r>
        <w:r w:rsidRPr="008D5C0A">
          <w:rPr>
            <w:rFonts w:ascii="Times New Roman" w:eastAsia="Times New Roman" w:hAnsi="Times New Roman" w:cs="Times New Roman"/>
            <w:i/>
            <w:iCs/>
            <w:sz w:val="24"/>
            <w:szCs w:val="24"/>
            <w:lang w:eastAsia="tr-TR"/>
          </w:rPr>
          <w:t>Örneğin; UYGULAMALAR klasöründeki programlar</w:t>
        </w:r>
        <w:r w:rsidRPr="008D5C0A">
          <w:rPr>
            <w:rFonts w:ascii="Times New Roman" w:eastAsia="Times New Roman" w:hAnsi="Times New Roman" w:cs="Times New Roman"/>
            <w:sz w:val="24"/>
            <w:szCs w:val="24"/>
            <w:lang w:eastAsia="tr-TR"/>
          </w:rPr>
          <w:t xml:space="preserve">) PIC’e aktarmak için </w:t>
        </w:r>
        <w:r w:rsidRPr="008D5C0A">
          <w:rPr>
            <w:rFonts w:ascii="Times New Roman" w:eastAsia="Times New Roman" w:hAnsi="Times New Roman" w:cs="Times New Roman"/>
            <w:b/>
            <w:bCs/>
            <w:sz w:val="24"/>
            <w:szCs w:val="24"/>
            <w:lang w:eastAsia="tr-TR"/>
          </w:rPr>
          <w:t>RESET</w:t>
        </w:r>
        <w:r w:rsidRPr="008D5C0A">
          <w:rPr>
            <w:rFonts w:ascii="Times New Roman" w:eastAsia="Times New Roman" w:hAnsi="Times New Roman" w:cs="Times New Roman"/>
            <w:sz w:val="24"/>
            <w:szCs w:val="24"/>
            <w:lang w:eastAsia="tr-TR"/>
          </w:rPr>
          <w:t xml:space="preserve"> ve </w:t>
        </w:r>
        <w:r w:rsidRPr="008D5C0A">
          <w:rPr>
            <w:rFonts w:ascii="Times New Roman" w:eastAsia="Times New Roman" w:hAnsi="Times New Roman" w:cs="Times New Roman"/>
            <w:b/>
            <w:bCs/>
            <w:sz w:val="24"/>
            <w:szCs w:val="24"/>
            <w:lang w:eastAsia="tr-TR"/>
          </w:rPr>
          <w:t>BOOT</w:t>
        </w:r>
        <w:r w:rsidRPr="008D5C0A">
          <w:rPr>
            <w:rFonts w:ascii="Times New Roman" w:eastAsia="Times New Roman" w:hAnsi="Times New Roman" w:cs="Times New Roman"/>
            <w:sz w:val="24"/>
            <w:szCs w:val="24"/>
            <w:lang w:eastAsia="tr-TR"/>
          </w:rPr>
          <w:t xml:space="preserve"> butonlarına aynı anda basıyoruz daha sonra önce </w:t>
        </w:r>
        <w:r w:rsidRPr="008D5C0A">
          <w:rPr>
            <w:rFonts w:ascii="Times New Roman" w:eastAsia="Times New Roman" w:hAnsi="Times New Roman" w:cs="Times New Roman"/>
            <w:b/>
            <w:bCs/>
            <w:sz w:val="24"/>
            <w:szCs w:val="24"/>
            <w:lang w:eastAsia="tr-TR"/>
          </w:rPr>
          <w:t>RESET</w:t>
        </w:r>
        <w:r w:rsidRPr="008D5C0A">
          <w:rPr>
            <w:rFonts w:ascii="Times New Roman" w:eastAsia="Times New Roman" w:hAnsi="Times New Roman" w:cs="Times New Roman"/>
            <w:sz w:val="24"/>
            <w:szCs w:val="24"/>
            <w:lang w:eastAsia="tr-TR"/>
          </w:rPr>
          <w:t xml:space="preserve">’ten sonra </w:t>
        </w:r>
        <w:r w:rsidRPr="008D5C0A">
          <w:rPr>
            <w:rFonts w:ascii="Times New Roman" w:eastAsia="Times New Roman" w:hAnsi="Times New Roman" w:cs="Times New Roman"/>
            <w:b/>
            <w:bCs/>
            <w:sz w:val="24"/>
            <w:szCs w:val="24"/>
            <w:lang w:eastAsia="tr-TR"/>
          </w:rPr>
          <w:t>BOOT</w:t>
        </w:r>
        <w:r w:rsidRPr="008D5C0A">
          <w:rPr>
            <w:rFonts w:ascii="Times New Roman" w:eastAsia="Times New Roman" w:hAnsi="Times New Roman" w:cs="Times New Roman"/>
            <w:sz w:val="24"/>
            <w:szCs w:val="24"/>
            <w:lang w:eastAsia="tr-TR"/>
          </w:rPr>
          <w:t xml:space="preserve"> tuşundan parmağımızı kaldırıyoruz. Böylece PIC programlanmak için boot edilerek hazır hala getiriliyor. </w:t>
        </w:r>
        <w:r w:rsidRPr="008D5C0A">
          <w:rPr>
            <w:rFonts w:ascii="Times New Roman" w:eastAsia="Times New Roman" w:hAnsi="Times New Roman" w:cs="Times New Roman"/>
            <w:b/>
            <w:bCs/>
            <w:sz w:val="24"/>
            <w:szCs w:val="24"/>
            <w:lang w:eastAsia="tr-TR"/>
          </w:rPr>
          <w:t>HIDBootLoader</w:t>
        </w:r>
        <w:r w:rsidRPr="008D5C0A">
          <w:rPr>
            <w:rFonts w:ascii="Times New Roman" w:eastAsia="Times New Roman" w:hAnsi="Times New Roman" w:cs="Times New Roman"/>
            <w:sz w:val="24"/>
            <w:szCs w:val="24"/>
            <w:lang w:eastAsia="tr-TR"/>
          </w:rPr>
          <w:t xml:space="preserve"> klasöründeki </w:t>
        </w:r>
        <w:r w:rsidRPr="008D5C0A">
          <w:rPr>
            <w:rFonts w:ascii="Times New Roman" w:eastAsia="Times New Roman" w:hAnsi="Times New Roman" w:cs="Times New Roman"/>
            <w:b/>
            <w:bCs/>
            <w:sz w:val="24"/>
            <w:szCs w:val="24"/>
            <w:lang w:eastAsia="tr-TR"/>
          </w:rPr>
          <w:t>HIDBootLoader.exe</w:t>
        </w:r>
        <w:r w:rsidRPr="008D5C0A">
          <w:rPr>
            <w:rFonts w:ascii="Times New Roman" w:eastAsia="Times New Roman" w:hAnsi="Times New Roman" w:cs="Times New Roman"/>
            <w:sz w:val="24"/>
            <w:szCs w:val="24"/>
            <w:lang w:eastAsia="tr-TR"/>
          </w:rPr>
          <w:t xml:space="preserve"> uygulamasını çalıştırarak .hex dosyasımızı PIC’e atabiliriz.</w:t>
        </w:r>
      </w:ins>
    </w:p>
    <w:p w:rsidR="008D5C0A" w:rsidRPr="008D5C0A" w:rsidRDefault="008D5C0A" w:rsidP="008D5C0A">
      <w:pPr>
        <w:spacing w:before="100" w:beforeAutospacing="1" w:after="100" w:afterAutospacing="1" w:line="240" w:lineRule="auto"/>
        <w:rPr>
          <w:ins w:id="20" w:author="Unknown"/>
          <w:rFonts w:ascii="Times New Roman" w:eastAsia="Times New Roman" w:hAnsi="Times New Roman" w:cs="Times New Roman"/>
          <w:sz w:val="24"/>
          <w:szCs w:val="24"/>
          <w:lang w:eastAsia="tr-TR"/>
        </w:rPr>
      </w:pPr>
      <w:r>
        <w:rPr>
          <w:rFonts w:ascii="Times New Roman" w:eastAsia="Times New Roman" w:hAnsi="Times New Roman" w:cs="Times New Roman"/>
          <w:noProof/>
          <w:sz w:val="24"/>
          <w:szCs w:val="24"/>
          <w:lang w:eastAsia="tr-TR"/>
        </w:rPr>
        <w:drawing>
          <wp:inline distT="0" distB="0" distL="0" distR="0">
            <wp:extent cx="5715000" cy="2447925"/>
            <wp:effectExtent l="0" t="0" r="0" b="9525"/>
            <wp:docPr id="2" name="Picture 2" descr="microchip-usb-hid-boot-lo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icrochip-usb-hid-boot-load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2447925"/>
                    </a:xfrm>
                    <a:prstGeom prst="rect">
                      <a:avLst/>
                    </a:prstGeom>
                    <a:noFill/>
                    <a:ln>
                      <a:noFill/>
                    </a:ln>
                  </pic:spPr>
                </pic:pic>
              </a:graphicData>
            </a:graphic>
          </wp:inline>
        </w:drawing>
      </w:r>
    </w:p>
    <w:p w:rsidR="008D5C0A" w:rsidRPr="008D5C0A" w:rsidRDefault="008D5C0A" w:rsidP="008D5C0A">
      <w:pPr>
        <w:spacing w:before="100" w:beforeAutospacing="1" w:after="100" w:afterAutospacing="1" w:line="240" w:lineRule="auto"/>
        <w:rPr>
          <w:ins w:id="21" w:author="Unknown"/>
          <w:rFonts w:ascii="Times New Roman" w:eastAsia="Times New Roman" w:hAnsi="Times New Roman" w:cs="Times New Roman"/>
          <w:sz w:val="24"/>
          <w:szCs w:val="24"/>
          <w:lang w:eastAsia="tr-TR"/>
        </w:rPr>
      </w:pPr>
      <w:ins w:id="22" w:author="Unknown">
        <w:r w:rsidRPr="008D5C0A">
          <w:rPr>
            <w:rFonts w:ascii="Times New Roman" w:eastAsia="Times New Roman" w:hAnsi="Times New Roman" w:cs="Times New Roman"/>
            <w:sz w:val="24"/>
            <w:szCs w:val="24"/>
            <w:lang w:eastAsia="tr-TR"/>
          </w:rPr>
          <w:t>“</w:t>
        </w:r>
        <w:r w:rsidRPr="008D5C0A">
          <w:rPr>
            <w:rFonts w:ascii="Times New Roman" w:eastAsia="Times New Roman" w:hAnsi="Times New Roman" w:cs="Times New Roman"/>
            <w:b/>
            <w:bCs/>
            <w:sz w:val="24"/>
            <w:szCs w:val="24"/>
            <w:lang w:eastAsia="tr-TR"/>
          </w:rPr>
          <w:t>Device attached</w:t>
        </w:r>
        <w:r w:rsidRPr="008D5C0A">
          <w:rPr>
            <w:rFonts w:ascii="Times New Roman" w:eastAsia="Times New Roman" w:hAnsi="Times New Roman" w:cs="Times New Roman"/>
            <w:sz w:val="24"/>
            <w:szCs w:val="24"/>
            <w:lang w:eastAsia="tr-TR"/>
          </w:rPr>
          <w:t xml:space="preserve">” ifadesi cihazın bağlandığını belirtiyor. </w:t>
        </w:r>
        <w:r w:rsidRPr="008D5C0A">
          <w:rPr>
            <w:rFonts w:ascii="Times New Roman" w:eastAsia="Times New Roman" w:hAnsi="Times New Roman" w:cs="Times New Roman"/>
            <w:b/>
            <w:bCs/>
            <w:sz w:val="24"/>
            <w:szCs w:val="24"/>
            <w:lang w:eastAsia="tr-TR"/>
          </w:rPr>
          <w:t>Open Hex File</w:t>
        </w:r>
        <w:r w:rsidRPr="008D5C0A">
          <w:rPr>
            <w:rFonts w:ascii="Times New Roman" w:eastAsia="Times New Roman" w:hAnsi="Times New Roman" w:cs="Times New Roman"/>
            <w:sz w:val="24"/>
            <w:szCs w:val="24"/>
            <w:lang w:eastAsia="tr-TR"/>
          </w:rPr>
          <w:t xml:space="preserve"> butonuna tıklayarak .hex dosyamızı seçiyoruz ve Program/Verify butonuyla devremize aktarıyoruz. Aktarma işlemi bittikten sonra devremizi resetleyerek yüklediğimiz programı başlatıyoruz.</w:t>
        </w:r>
      </w:ins>
    </w:p>
    <w:p w:rsidR="008D5C0A" w:rsidRPr="008D5C0A" w:rsidRDefault="008D5C0A" w:rsidP="008D5C0A">
      <w:pPr>
        <w:spacing w:before="100" w:beforeAutospacing="1" w:after="100" w:afterAutospacing="1" w:line="240" w:lineRule="auto"/>
        <w:rPr>
          <w:ins w:id="23" w:author="Unknown"/>
          <w:rFonts w:ascii="Times New Roman" w:eastAsia="Times New Roman" w:hAnsi="Times New Roman" w:cs="Times New Roman"/>
          <w:sz w:val="24"/>
          <w:szCs w:val="24"/>
          <w:lang w:eastAsia="tr-TR"/>
        </w:rPr>
      </w:pPr>
      <w:ins w:id="24" w:author="Unknown">
        <w:r w:rsidRPr="008D5C0A">
          <w:rPr>
            <w:rFonts w:ascii="Times New Roman" w:eastAsia="Times New Roman" w:hAnsi="Times New Roman" w:cs="Times New Roman"/>
            <w:sz w:val="24"/>
            <w:szCs w:val="24"/>
            <w:lang w:eastAsia="tr-TR"/>
          </w:rPr>
          <w:t xml:space="preserve">Devremizdeki çıkış LED’lerini ve LCD yi kontrol etmek amacıyla ilk önce 18F4550’ye </w:t>
        </w:r>
        <w:r w:rsidRPr="008D5C0A">
          <w:rPr>
            <w:rFonts w:ascii="Times New Roman" w:eastAsia="Times New Roman" w:hAnsi="Times New Roman" w:cs="Times New Roman"/>
            <w:b/>
            <w:bCs/>
            <w:sz w:val="24"/>
            <w:szCs w:val="24"/>
            <w:lang w:eastAsia="tr-TR"/>
          </w:rPr>
          <w:t>[18F4550 USB KARTProgramPIC]</w:t>
        </w:r>
        <w:r w:rsidRPr="008D5C0A">
          <w:rPr>
            <w:rFonts w:ascii="Times New Roman" w:eastAsia="Times New Roman" w:hAnsi="Times New Roman" w:cs="Times New Roman"/>
            <w:sz w:val="24"/>
            <w:szCs w:val="24"/>
            <w:lang w:eastAsia="tr-TR"/>
          </w:rPr>
          <w:t xml:space="preserve"> dizinindeki </w:t>
        </w:r>
        <w:r w:rsidRPr="008D5C0A">
          <w:rPr>
            <w:rFonts w:ascii="Times New Roman" w:eastAsia="Times New Roman" w:hAnsi="Times New Roman" w:cs="Times New Roman"/>
            <w:b/>
            <w:bCs/>
            <w:sz w:val="24"/>
            <w:szCs w:val="24"/>
            <w:lang w:eastAsia="tr-TR"/>
          </w:rPr>
          <w:t>DENEME.hex</w:t>
        </w:r>
        <w:r w:rsidRPr="008D5C0A">
          <w:rPr>
            <w:rFonts w:ascii="Times New Roman" w:eastAsia="Times New Roman" w:hAnsi="Times New Roman" w:cs="Times New Roman"/>
            <w:sz w:val="24"/>
            <w:szCs w:val="24"/>
            <w:lang w:eastAsia="tr-TR"/>
          </w:rPr>
          <w:t xml:space="preserve"> programını yüklüyoruz. PIC programı </w:t>
        </w:r>
        <w:r w:rsidRPr="008D5C0A">
          <w:rPr>
            <w:rFonts w:ascii="Times New Roman" w:eastAsia="Times New Roman" w:hAnsi="Times New Roman" w:cs="Times New Roman"/>
            <w:sz w:val="24"/>
            <w:szCs w:val="24"/>
            <w:lang w:eastAsia="tr-TR"/>
          </w:rPr>
          <w:fldChar w:fldCharType="begin"/>
        </w:r>
        <w:r w:rsidRPr="008D5C0A">
          <w:rPr>
            <w:rFonts w:ascii="Times New Roman" w:eastAsia="Times New Roman" w:hAnsi="Times New Roman" w:cs="Times New Roman"/>
            <w:sz w:val="24"/>
            <w:szCs w:val="24"/>
            <w:lang w:eastAsia="tr-TR"/>
          </w:rPr>
          <w:instrText xml:space="preserve"> HYPERLINK "http://320volt.com/tag/ccs/" \o "CCS" </w:instrText>
        </w:r>
        <w:r w:rsidRPr="008D5C0A">
          <w:rPr>
            <w:rFonts w:ascii="Times New Roman" w:eastAsia="Times New Roman" w:hAnsi="Times New Roman" w:cs="Times New Roman"/>
            <w:sz w:val="24"/>
            <w:szCs w:val="24"/>
            <w:lang w:eastAsia="tr-TR"/>
          </w:rPr>
          <w:fldChar w:fldCharType="separate"/>
        </w:r>
        <w:r w:rsidRPr="008D5C0A">
          <w:rPr>
            <w:rFonts w:ascii="Times New Roman" w:eastAsia="Times New Roman" w:hAnsi="Times New Roman" w:cs="Times New Roman"/>
            <w:color w:val="0000FF"/>
            <w:sz w:val="24"/>
            <w:szCs w:val="24"/>
            <w:u w:val="single"/>
            <w:lang w:eastAsia="tr-TR"/>
          </w:rPr>
          <w:t>CCS</w:t>
        </w:r>
        <w:r w:rsidRPr="008D5C0A">
          <w:rPr>
            <w:rFonts w:ascii="Times New Roman" w:eastAsia="Times New Roman" w:hAnsi="Times New Roman" w:cs="Times New Roman"/>
            <w:sz w:val="24"/>
            <w:szCs w:val="24"/>
            <w:lang w:eastAsia="tr-TR"/>
          </w:rPr>
          <w:fldChar w:fldCharType="end"/>
        </w:r>
        <w:r w:rsidRPr="008D5C0A">
          <w:rPr>
            <w:rFonts w:ascii="Times New Roman" w:eastAsia="Times New Roman" w:hAnsi="Times New Roman" w:cs="Times New Roman"/>
            <w:sz w:val="24"/>
            <w:szCs w:val="24"/>
            <w:lang w:eastAsia="tr-TR"/>
          </w:rPr>
          <w:t xml:space="preserve"> C kullanılarak yazılmıştır. Programa ait tüm kütüphane ve başlık dosyaları bu klasördedir. </w:t>
        </w:r>
        <w:r w:rsidRPr="008D5C0A">
          <w:rPr>
            <w:rFonts w:ascii="Times New Roman" w:eastAsia="Times New Roman" w:hAnsi="Times New Roman" w:cs="Times New Roman"/>
            <w:b/>
            <w:bCs/>
            <w:sz w:val="24"/>
            <w:szCs w:val="24"/>
            <w:lang w:eastAsia="tr-TR"/>
          </w:rPr>
          <w:t>Benim_LCD.c</w:t>
        </w:r>
        <w:r w:rsidRPr="008D5C0A">
          <w:rPr>
            <w:rFonts w:ascii="Times New Roman" w:eastAsia="Times New Roman" w:hAnsi="Times New Roman" w:cs="Times New Roman"/>
            <w:sz w:val="24"/>
            <w:szCs w:val="24"/>
            <w:lang w:eastAsia="tr-TR"/>
          </w:rPr>
          <w:t xml:space="preserve"> dosyası devrede kullandığım </w:t>
        </w:r>
        <w:r w:rsidRPr="008D5C0A">
          <w:rPr>
            <w:rFonts w:ascii="Times New Roman" w:eastAsia="Times New Roman" w:hAnsi="Times New Roman" w:cs="Times New Roman"/>
            <w:b/>
            <w:bCs/>
            <w:sz w:val="24"/>
            <w:szCs w:val="24"/>
            <w:lang w:eastAsia="tr-TR"/>
          </w:rPr>
          <w:t>BONA MC1602 – 04 Rev.B</w:t>
        </w:r>
        <w:r w:rsidRPr="008D5C0A">
          <w:rPr>
            <w:rFonts w:ascii="Times New Roman" w:eastAsia="Times New Roman" w:hAnsi="Times New Roman" w:cs="Times New Roman"/>
            <w:sz w:val="24"/>
            <w:szCs w:val="24"/>
            <w:lang w:eastAsia="tr-TR"/>
          </w:rPr>
          <w:t xml:space="preserve"> model LCD’ye göre ayarlanmıştır. Sizde kullandığınız LCD’nin bacak bağlantılarına göre bu dosyayı düzenlemelisiniz.</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 w:author="Unknown"/>
          <w:rFonts w:ascii="Courier New" w:eastAsia="Times New Roman" w:hAnsi="Courier New" w:cs="Courier New"/>
          <w:sz w:val="20"/>
          <w:szCs w:val="20"/>
          <w:lang w:eastAsia="tr-TR"/>
        </w:rPr>
      </w:pPr>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 w:author="Unknown"/>
          <w:rFonts w:ascii="Courier New" w:eastAsia="Times New Roman" w:hAnsi="Courier New" w:cs="Courier New"/>
          <w:sz w:val="20"/>
          <w:szCs w:val="20"/>
          <w:lang w:eastAsia="tr-TR"/>
        </w:rPr>
      </w:pPr>
      <w:ins w:id="27" w:author="Unknown">
        <w:r w:rsidRPr="008D5C0A">
          <w:rPr>
            <w:rFonts w:ascii="Courier New" w:eastAsia="Times New Roman" w:hAnsi="Courier New" w:cs="Courier New"/>
            <w:sz w:val="20"/>
            <w:szCs w:val="20"/>
            <w:lang w:eastAsia="tr-TR"/>
          </w:rPr>
          <w:t>#include &lt;18F4550.h&gt;</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 w:author="Unknown"/>
          <w:rFonts w:ascii="Courier New" w:eastAsia="Times New Roman" w:hAnsi="Courier New" w:cs="Courier New"/>
          <w:sz w:val="20"/>
          <w:szCs w:val="20"/>
          <w:lang w:eastAsia="tr-TR"/>
        </w:rPr>
      </w:pPr>
      <w:ins w:id="29" w:author="Unknown">
        <w:r w:rsidRPr="008D5C0A">
          <w:rPr>
            <w:rFonts w:ascii="Courier New" w:eastAsia="Times New Roman" w:hAnsi="Courier New" w:cs="Courier New"/>
            <w:sz w:val="20"/>
            <w:szCs w:val="20"/>
            <w:lang w:eastAsia="tr-TR"/>
          </w:rPr>
          <w:t>#device ADC=10</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 w:author="Unknown"/>
          <w:rFonts w:ascii="Courier New" w:eastAsia="Times New Roman" w:hAnsi="Courier New" w:cs="Courier New"/>
          <w:sz w:val="20"/>
          <w:szCs w:val="20"/>
          <w:lang w:eastAsia="tr-TR"/>
        </w:rPr>
      </w:pPr>
      <w:ins w:id="31" w:author="Unknown">
        <w:r w:rsidRPr="008D5C0A">
          <w:rPr>
            <w:rFonts w:ascii="Courier New" w:eastAsia="Times New Roman" w:hAnsi="Courier New" w:cs="Courier New"/>
            <w:sz w:val="20"/>
            <w:szCs w:val="20"/>
            <w:lang w:eastAsia="tr-TR"/>
          </w:rPr>
          <w:t>#fuses HSPLL,USBDIV,PLL5,PUT,CPUDIV1,VREGEN,NOWDT,NOPROTECT,NOLVP,NODEBUG,NOMCLR</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 w:author="Unknown"/>
          <w:rFonts w:ascii="Courier New" w:eastAsia="Times New Roman" w:hAnsi="Courier New" w:cs="Courier New"/>
          <w:sz w:val="20"/>
          <w:szCs w:val="20"/>
          <w:lang w:eastAsia="tr-TR"/>
        </w:rPr>
      </w:pPr>
      <w:ins w:id="33" w:author="Unknown">
        <w:r w:rsidRPr="008D5C0A">
          <w:rPr>
            <w:rFonts w:ascii="Courier New" w:eastAsia="Times New Roman" w:hAnsi="Courier New" w:cs="Courier New"/>
            <w:sz w:val="20"/>
            <w:szCs w:val="20"/>
            <w:lang w:eastAsia="tr-TR"/>
          </w:rPr>
          <w:t>#use delay(clock=48000000)</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 w:author="Unknown"/>
          <w:rFonts w:ascii="Courier New" w:eastAsia="Times New Roman" w:hAnsi="Courier New" w:cs="Courier New"/>
          <w:sz w:val="20"/>
          <w:szCs w:val="20"/>
          <w:lang w:eastAsia="tr-TR"/>
        </w:rPr>
      </w:pPr>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 w:author="Unknown"/>
          <w:rFonts w:ascii="Courier New" w:eastAsia="Times New Roman" w:hAnsi="Courier New" w:cs="Courier New"/>
          <w:sz w:val="20"/>
          <w:szCs w:val="20"/>
          <w:lang w:eastAsia="tr-TR"/>
        </w:rPr>
      </w:pPr>
      <w:ins w:id="36" w:author="Unknown">
        <w:r w:rsidRPr="008D5C0A">
          <w:rPr>
            <w:rFonts w:ascii="Courier New" w:eastAsia="Times New Roman" w:hAnsi="Courier New" w:cs="Courier New"/>
            <w:sz w:val="20"/>
            <w:szCs w:val="20"/>
            <w:lang w:eastAsia="tr-TR"/>
          </w:rPr>
          <w:t>#define use_portb_lcd True</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 w:author="Unknown"/>
          <w:rFonts w:ascii="Courier New" w:eastAsia="Times New Roman" w:hAnsi="Courier New" w:cs="Courier New"/>
          <w:sz w:val="20"/>
          <w:szCs w:val="20"/>
          <w:lang w:eastAsia="tr-TR"/>
        </w:rPr>
      </w:pPr>
      <w:ins w:id="38" w:author="Unknown">
        <w:r w:rsidRPr="008D5C0A">
          <w:rPr>
            <w:rFonts w:ascii="Courier New" w:eastAsia="Times New Roman" w:hAnsi="Courier New" w:cs="Courier New"/>
            <w:sz w:val="20"/>
            <w:szCs w:val="20"/>
            <w:lang w:eastAsia="tr-TR"/>
          </w:rPr>
          <w:t>#define USB_HID_DEVICE     TRUE</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 w:author="Unknown"/>
          <w:rFonts w:ascii="Courier New" w:eastAsia="Times New Roman" w:hAnsi="Courier New" w:cs="Courier New"/>
          <w:sz w:val="20"/>
          <w:szCs w:val="20"/>
          <w:lang w:eastAsia="tr-TR"/>
        </w:rPr>
      </w:pPr>
      <w:ins w:id="40" w:author="Unknown">
        <w:r w:rsidRPr="008D5C0A">
          <w:rPr>
            <w:rFonts w:ascii="Courier New" w:eastAsia="Times New Roman" w:hAnsi="Courier New" w:cs="Courier New"/>
            <w:sz w:val="20"/>
            <w:szCs w:val="20"/>
            <w:lang w:eastAsia="tr-TR"/>
          </w:rPr>
          <w:t>#define USB_EP1_TX_ENABLE  USB_ENABLE_INTERRUPT</w:t>
        </w:r>
        <w:r w:rsidRPr="008D5C0A">
          <w:rPr>
            <w:rFonts w:ascii="Courier New" w:eastAsia="Times New Roman" w:hAnsi="Courier New" w:cs="Courier New"/>
            <w:color w:val="008000"/>
            <w:sz w:val="20"/>
            <w:szCs w:val="20"/>
            <w:lang w:eastAsia="tr-TR"/>
          </w:rPr>
          <w:t xml:space="preserve"> //Uçnokta1'de Kesme transferi aktif</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 w:author="Unknown"/>
          <w:rFonts w:ascii="Courier New" w:eastAsia="Times New Roman" w:hAnsi="Courier New" w:cs="Courier New"/>
          <w:sz w:val="20"/>
          <w:szCs w:val="20"/>
          <w:lang w:eastAsia="tr-TR"/>
        </w:rPr>
      </w:pPr>
      <w:ins w:id="42" w:author="Unknown">
        <w:r w:rsidRPr="008D5C0A">
          <w:rPr>
            <w:rFonts w:ascii="Courier New" w:eastAsia="Times New Roman" w:hAnsi="Courier New" w:cs="Courier New"/>
            <w:sz w:val="20"/>
            <w:szCs w:val="20"/>
            <w:lang w:eastAsia="tr-TR"/>
          </w:rPr>
          <w:t>#define USB_EP1_RX_ENABLE  USB_ENABLE_INTERRUPT</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 w:author="Unknown"/>
          <w:rFonts w:ascii="Courier New" w:eastAsia="Times New Roman" w:hAnsi="Courier New" w:cs="Courier New"/>
          <w:sz w:val="20"/>
          <w:szCs w:val="20"/>
          <w:lang w:eastAsia="tr-TR"/>
        </w:rPr>
      </w:pPr>
      <w:ins w:id="44" w:author="Unknown">
        <w:r w:rsidRPr="008D5C0A">
          <w:rPr>
            <w:rFonts w:ascii="Courier New" w:eastAsia="Times New Roman" w:hAnsi="Courier New" w:cs="Courier New"/>
            <w:sz w:val="20"/>
            <w:szCs w:val="20"/>
            <w:lang w:eastAsia="tr-TR"/>
          </w:rPr>
          <w:t xml:space="preserve">#define USB_EP1_TX_SIZE    64                 </w:t>
        </w:r>
        <w:r w:rsidRPr="008D5C0A">
          <w:rPr>
            <w:rFonts w:ascii="Courier New" w:eastAsia="Times New Roman" w:hAnsi="Courier New" w:cs="Courier New"/>
            <w:color w:val="008000"/>
            <w:sz w:val="20"/>
            <w:szCs w:val="20"/>
            <w:lang w:eastAsia="tr-TR"/>
          </w:rPr>
          <w:t>//Uçnokta1 için maksimum alınacak ve gonderilecek</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 w:author="Unknown"/>
          <w:rFonts w:ascii="Courier New" w:eastAsia="Times New Roman" w:hAnsi="Courier New" w:cs="Courier New"/>
          <w:sz w:val="20"/>
          <w:szCs w:val="20"/>
          <w:lang w:eastAsia="tr-TR"/>
        </w:rPr>
      </w:pPr>
      <w:ins w:id="46" w:author="Unknown">
        <w:r w:rsidRPr="008D5C0A">
          <w:rPr>
            <w:rFonts w:ascii="Courier New" w:eastAsia="Times New Roman" w:hAnsi="Courier New" w:cs="Courier New"/>
            <w:sz w:val="20"/>
            <w:szCs w:val="20"/>
            <w:lang w:eastAsia="tr-TR"/>
          </w:rPr>
          <w:t xml:space="preserve">#define USB_EP1_RX_SIZE    64                 </w:t>
        </w:r>
        <w:r w:rsidRPr="008D5C0A">
          <w:rPr>
            <w:rFonts w:ascii="Courier New" w:eastAsia="Times New Roman" w:hAnsi="Courier New" w:cs="Courier New"/>
            <w:color w:val="008000"/>
            <w:sz w:val="20"/>
            <w:szCs w:val="20"/>
            <w:lang w:eastAsia="tr-TR"/>
          </w:rPr>
          <w:t>//veri boyutu (64 byte)</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 w:author="Unknown"/>
          <w:rFonts w:ascii="Courier New" w:eastAsia="Times New Roman" w:hAnsi="Courier New" w:cs="Courier New"/>
          <w:sz w:val="20"/>
          <w:szCs w:val="20"/>
          <w:lang w:eastAsia="tr-TR"/>
        </w:rPr>
      </w:pPr>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 w:author="Unknown"/>
          <w:rFonts w:ascii="Courier New" w:eastAsia="Times New Roman" w:hAnsi="Courier New" w:cs="Courier New"/>
          <w:sz w:val="20"/>
          <w:szCs w:val="20"/>
          <w:lang w:eastAsia="tr-TR"/>
        </w:rPr>
      </w:pPr>
      <w:ins w:id="49" w:author="Unknown">
        <w:r w:rsidRPr="008D5C0A">
          <w:rPr>
            <w:rFonts w:ascii="Courier New" w:eastAsia="Times New Roman" w:hAnsi="Courier New" w:cs="Courier New"/>
            <w:sz w:val="20"/>
            <w:szCs w:val="20"/>
            <w:lang w:eastAsia="tr-TR"/>
          </w:rPr>
          <w:t>#include &lt;benim_lcd.c&gt;</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 w:author="Unknown"/>
          <w:rFonts w:ascii="Courier New" w:eastAsia="Times New Roman" w:hAnsi="Courier New" w:cs="Courier New"/>
          <w:sz w:val="20"/>
          <w:szCs w:val="20"/>
          <w:lang w:eastAsia="tr-TR"/>
        </w:rPr>
      </w:pPr>
      <w:ins w:id="51" w:author="Unknown">
        <w:r w:rsidRPr="008D5C0A">
          <w:rPr>
            <w:rFonts w:ascii="Courier New" w:eastAsia="Times New Roman" w:hAnsi="Courier New" w:cs="Courier New"/>
            <w:sz w:val="20"/>
            <w:szCs w:val="20"/>
            <w:lang w:eastAsia="tr-TR"/>
          </w:rPr>
          <w:t>#include &lt;pic18_usb.h&gt;</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 w:author="Unknown"/>
          <w:rFonts w:ascii="Courier New" w:eastAsia="Times New Roman" w:hAnsi="Courier New" w:cs="Courier New"/>
          <w:sz w:val="20"/>
          <w:szCs w:val="20"/>
          <w:lang w:eastAsia="tr-TR"/>
        </w:rPr>
      </w:pPr>
      <w:ins w:id="53" w:author="Unknown">
        <w:r w:rsidRPr="008D5C0A">
          <w:rPr>
            <w:rFonts w:ascii="Courier New" w:eastAsia="Times New Roman" w:hAnsi="Courier New" w:cs="Courier New"/>
            <w:sz w:val="20"/>
            <w:szCs w:val="20"/>
            <w:lang w:eastAsia="tr-TR"/>
          </w:rPr>
          <w:t xml:space="preserve">#include &lt;USB_Konfigurasyon.h&gt;                </w:t>
        </w:r>
        <w:r w:rsidRPr="008D5C0A">
          <w:rPr>
            <w:rFonts w:ascii="Courier New" w:eastAsia="Times New Roman" w:hAnsi="Courier New" w:cs="Courier New"/>
            <w:color w:val="008000"/>
            <w:sz w:val="20"/>
            <w:szCs w:val="20"/>
            <w:lang w:eastAsia="tr-TR"/>
          </w:rPr>
          <w:t>//USB konfigurasyon bilgileri bu dosyadadır.</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 w:author="Unknown"/>
          <w:rFonts w:ascii="Courier New" w:eastAsia="Times New Roman" w:hAnsi="Courier New" w:cs="Courier New"/>
          <w:sz w:val="20"/>
          <w:szCs w:val="20"/>
          <w:lang w:eastAsia="tr-TR"/>
        </w:rPr>
      </w:pPr>
      <w:ins w:id="55" w:author="Unknown">
        <w:r w:rsidRPr="008D5C0A">
          <w:rPr>
            <w:rFonts w:ascii="Courier New" w:eastAsia="Times New Roman" w:hAnsi="Courier New" w:cs="Courier New"/>
            <w:sz w:val="20"/>
            <w:szCs w:val="20"/>
            <w:lang w:eastAsia="tr-TR"/>
          </w:rPr>
          <w:t>#include &lt;usb.c&gt;</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 w:author="Unknown"/>
          <w:rFonts w:ascii="Courier New" w:eastAsia="Times New Roman" w:hAnsi="Courier New" w:cs="Courier New"/>
          <w:sz w:val="20"/>
          <w:szCs w:val="20"/>
          <w:lang w:eastAsia="tr-TR"/>
        </w:rPr>
      </w:pPr>
      <w:ins w:id="57" w:author="Unknown">
        <w:r w:rsidRPr="008D5C0A">
          <w:rPr>
            <w:rFonts w:ascii="Courier New" w:eastAsia="Times New Roman" w:hAnsi="Courier New" w:cs="Courier New"/>
            <w:sz w:val="20"/>
            <w:szCs w:val="20"/>
            <w:lang w:eastAsia="tr-TR"/>
          </w:rPr>
          <w:t>#define UcNokta1       1</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 w:author="Unknown"/>
          <w:rFonts w:ascii="Courier New" w:eastAsia="Times New Roman" w:hAnsi="Courier New" w:cs="Courier New"/>
          <w:sz w:val="20"/>
          <w:szCs w:val="20"/>
          <w:lang w:eastAsia="tr-TR"/>
        </w:rPr>
      </w:pPr>
      <w:ins w:id="59" w:author="Unknown">
        <w:r w:rsidRPr="008D5C0A">
          <w:rPr>
            <w:rFonts w:ascii="Courier New" w:eastAsia="Times New Roman" w:hAnsi="Courier New" w:cs="Courier New"/>
            <w:sz w:val="20"/>
            <w:szCs w:val="20"/>
            <w:lang w:eastAsia="tr-TR"/>
          </w:rPr>
          <w:lastRenderedPageBreak/>
          <w:t>#define Komut          gelen_paket[0]</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 w:author="Unknown"/>
          <w:rFonts w:ascii="Courier New" w:eastAsia="Times New Roman" w:hAnsi="Courier New" w:cs="Courier New"/>
          <w:sz w:val="20"/>
          <w:szCs w:val="20"/>
          <w:lang w:eastAsia="tr-TR"/>
        </w:rPr>
      </w:pPr>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 w:author="Unknown"/>
          <w:rFonts w:ascii="Courier New" w:eastAsia="Times New Roman" w:hAnsi="Courier New" w:cs="Courier New"/>
          <w:sz w:val="20"/>
          <w:szCs w:val="20"/>
          <w:lang w:eastAsia="tr-TR"/>
        </w:rPr>
      </w:pPr>
      <w:ins w:id="62" w:author="Unknown">
        <w:r w:rsidRPr="008D5C0A">
          <w:rPr>
            <w:rFonts w:ascii="Courier New" w:eastAsia="Times New Roman" w:hAnsi="Courier New" w:cs="Courier New"/>
            <w:color w:val="008000"/>
            <w:sz w:val="20"/>
            <w:szCs w:val="20"/>
            <w:lang w:eastAsia="tr-TR"/>
          </w:rPr>
          <w:t>//Yazılım (Firmware) Sürüm no</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 w:author="Unknown"/>
          <w:rFonts w:ascii="Courier New" w:eastAsia="Times New Roman" w:hAnsi="Courier New" w:cs="Courier New"/>
          <w:sz w:val="20"/>
          <w:szCs w:val="20"/>
          <w:lang w:eastAsia="tr-TR"/>
        </w:rPr>
      </w:pPr>
      <w:ins w:id="64" w:author="Unknown">
        <w:r w:rsidRPr="008D5C0A">
          <w:rPr>
            <w:rFonts w:ascii="Courier New" w:eastAsia="Times New Roman" w:hAnsi="Courier New" w:cs="Courier New"/>
            <w:sz w:val="20"/>
            <w:szCs w:val="20"/>
            <w:lang w:eastAsia="tr-TR"/>
          </w:rPr>
          <w:t xml:space="preserve">#define surum_no1      0x00 </w:t>
        </w:r>
        <w:r w:rsidRPr="008D5C0A">
          <w:rPr>
            <w:rFonts w:ascii="Courier New" w:eastAsia="Times New Roman" w:hAnsi="Courier New" w:cs="Courier New"/>
            <w:color w:val="008000"/>
            <w:sz w:val="20"/>
            <w:szCs w:val="20"/>
            <w:lang w:eastAsia="tr-TR"/>
          </w:rPr>
          <w:t xml:space="preserve"> //surum_no2.surum_no1 ornek: 1.0</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 w:author="Unknown"/>
          <w:rFonts w:ascii="Courier New" w:eastAsia="Times New Roman" w:hAnsi="Courier New" w:cs="Courier New"/>
          <w:sz w:val="20"/>
          <w:szCs w:val="20"/>
          <w:lang w:eastAsia="tr-TR"/>
        </w:rPr>
      </w:pPr>
      <w:ins w:id="66" w:author="Unknown">
        <w:r w:rsidRPr="008D5C0A">
          <w:rPr>
            <w:rFonts w:ascii="Courier New" w:eastAsia="Times New Roman" w:hAnsi="Courier New" w:cs="Courier New"/>
            <w:sz w:val="20"/>
            <w:szCs w:val="20"/>
            <w:lang w:eastAsia="tr-TR"/>
          </w:rPr>
          <w:t>#define surum_no2      0x01</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 w:author="Unknown"/>
          <w:rFonts w:ascii="Courier New" w:eastAsia="Times New Roman" w:hAnsi="Courier New" w:cs="Courier New"/>
          <w:sz w:val="20"/>
          <w:szCs w:val="20"/>
          <w:lang w:eastAsia="tr-TR"/>
        </w:rPr>
      </w:pPr>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 w:author="Unknown"/>
          <w:rFonts w:ascii="Courier New" w:eastAsia="Times New Roman" w:hAnsi="Courier New" w:cs="Courier New"/>
          <w:sz w:val="20"/>
          <w:szCs w:val="20"/>
          <w:lang w:eastAsia="tr-TR"/>
        </w:rPr>
      </w:pPr>
      <w:ins w:id="69" w:author="Unknown">
        <w:r w:rsidRPr="008D5C0A">
          <w:rPr>
            <w:rFonts w:ascii="Courier New" w:eastAsia="Times New Roman" w:hAnsi="Courier New" w:cs="Courier New"/>
            <w:sz w:val="20"/>
            <w:szCs w:val="20"/>
            <w:lang w:eastAsia="tr-TR"/>
          </w:rPr>
          <w:t>//Komutlar</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 w:author="Unknown"/>
          <w:rFonts w:ascii="Courier New" w:eastAsia="Times New Roman" w:hAnsi="Courier New" w:cs="Courier New"/>
          <w:sz w:val="20"/>
          <w:szCs w:val="20"/>
          <w:lang w:eastAsia="tr-TR"/>
        </w:rPr>
      </w:pPr>
      <w:ins w:id="71" w:author="Unknown">
        <w:r w:rsidRPr="008D5C0A">
          <w:rPr>
            <w:rFonts w:ascii="Courier New" w:eastAsia="Times New Roman" w:hAnsi="Courier New" w:cs="Courier New"/>
            <w:sz w:val="20"/>
            <w:szCs w:val="20"/>
            <w:lang w:eastAsia="tr-TR"/>
          </w:rPr>
          <w:t>#define LED_Kontrol    0x04</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 w:author="Unknown"/>
          <w:rFonts w:ascii="Courier New" w:eastAsia="Times New Roman" w:hAnsi="Courier New" w:cs="Courier New"/>
          <w:sz w:val="20"/>
          <w:szCs w:val="20"/>
          <w:lang w:eastAsia="tr-TR"/>
        </w:rPr>
      </w:pPr>
      <w:ins w:id="73" w:author="Unknown">
        <w:r w:rsidRPr="008D5C0A">
          <w:rPr>
            <w:rFonts w:ascii="Courier New" w:eastAsia="Times New Roman" w:hAnsi="Courier New" w:cs="Courier New"/>
            <w:sz w:val="20"/>
            <w:szCs w:val="20"/>
            <w:lang w:eastAsia="tr-TR"/>
          </w:rPr>
          <w:t>#define LCD_Yaz        0x05</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 w:author="Unknown"/>
          <w:rFonts w:ascii="Courier New" w:eastAsia="Times New Roman" w:hAnsi="Courier New" w:cs="Courier New"/>
          <w:sz w:val="20"/>
          <w:szCs w:val="20"/>
          <w:lang w:eastAsia="tr-TR"/>
        </w:rPr>
      </w:pPr>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 w:author="Unknown"/>
          <w:rFonts w:ascii="Courier New" w:eastAsia="Times New Roman" w:hAnsi="Courier New" w:cs="Courier New"/>
          <w:sz w:val="20"/>
          <w:szCs w:val="20"/>
          <w:lang w:eastAsia="tr-TR"/>
        </w:rPr>
      </w:pPr>
      <w:ins w:id="76" w:author="Unknown">
        <w:r w:rsidRPr="008D5C0A">
          <w:rPr>
            <w:rFonts w:ascii="Courier New" w:eastAsia="Times New Roman" w:hAnsi="Courier New" w:cs="Courier New"/>
            <w:sz w:val="20"/>
            <w:szCs w:val="20"/>
            <w:lang w:eastAsia="tr-TR"/>
          </w:rPr>
          <w:t>void user_init(void)</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 w:author="Unknown"/>
          <w:rFonts w:ascii="Courier New" w:eastAsia="Times New Roman" w:hAnsi="Courier New" w:cs="Courier New"/>
          <w:sz w:val="20"/>
          <w:szCs w:val="20"/>
          <w:lang w:eastAsia="tr-TR"/>
        </w:rPr>
      </w:pPr>
      <w:ins w:id="78" w:author="Unknown">
        <w:r w:rsidRPr="008D5C0A">
          <w:rPr>
            <w:rFonts w:ascii="Courier New" w:eastAsia="Times New Roman" w:hAnsi="Courier New" w:cs="Courier New"/>
            <w:sz w:val="20"/>
            <w:szCs w:val="20"/>
            <w:lang w:eastAsia="tr-TR"/>
          </w:rPr>
          <w:t>{</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 w:author="Unknown"/>
          <w:rFonts w:ascii="Courier New" w:eastAsia="Times New Roman" w:hAnsi="Courier New" w:cs="Courier New"/>
          <w:sz w:val="20"/>
          <w:szCs w:val="20"/>
          <w:lang w:eastAsia="tr-TR"/>
        </w:rPr>
      </w:pPr>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0" w:author="Unknown"/>
          <w:rFonts w:ascii="Courier New" w:eastAsia="Times New Roman" w:hAnsi="Courier New" w:cs="Courier New"/>
          <w:sz w:val="20"/>
          <w:szCs w:val="20"/>
          <w:lang w:eastAsia="tr-TR"/>
        </w:rPr>
      </w:pPr>
      <w:ins w:id="81" w:author="Unknown">
        <w:r w:rsidRPr="008D5C0A">
          <w:rPr>
            <w:rFonts w:ascii="Courier New" w:eastAsia="Times New Roman" w:hAnsi="Courier New" w:cs="Courier New"/>
            <w:sz w:val="20"/>
            <w:szCs w:val="20"/>
            <w:lang w:eastAsia="tr-TR"/>
          </w:rPr>
          <w:t xml:space="preserve">set_tris_a(0xff);                   </w:t>
        </w:r>
        <w:r w:rsidRPr="008D5C0A">
          <w:rPr>
            <w:rFonts w:ascii="Courier New" w:eastAsia="Times New Roman" w:hAnsi="Courier New" w:cs="Courier New"/>
            <w:color w:val="008000"/>
            <w:sz w:val="20"/>
            <w:szCs w:val="20"/>
            <w:lang w:eastAsia="tr-TR"/>
          </w:rPr>
          <w:t>//PORTA GİRİŞ</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2" w:author="Unknown"/>
          <w:rFonts w:ascii="Courier New" w:eastAsia="Times New Roman" w:hAnsi="Courier New" w:cs="Courier New"/>
          <w:sz w:val="20"/>
          <w:szCs w:val="20"/>
          <w:lang w:eastAsia="tr-TR"/>
        </w:rPr>
      </w:pPr>
      <w:ins w:id="83" w:author="Unknown">
        <w:r w:rsidRPr="008D5C0A">
          <w:rPr>
            <w:rFonts w:ascii="Courier New" w:eastAsia="Times New Roman" w:hAnsi="Courier New" w:cs="Courier New"/>
            <w:sz w:val="20"/>
            <w:szCs w:val="20"/>
            <w:lang w:eastAsia="tr-TR"/>
          </w:rPr>
          <w:t xml:space="preserve">set_tris_b(0x00);                   </w:t>
        </w:r>
        <w:r w:rsidRPr="008D5C0A">
          <w:rPr>
            <w:rFonts w:ascii="Courier New" w:eastAsia="Times New Roman" w:hAnsi="Courier New" w:cs="Courier New"/>
            <w:color w:val="008000"/>
            <w:sz w:val="20"/>
            <w:szCs w:val="20"/>
            <w:lang w:eastAsia="tr-TR"/>
          </w:rPr>
          <w:t>//PORTB ÇIKIŞ</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4" w:author="Unknown"/>
          <w:rFonts w:ascii="Courier New" w:eastAsia="Times New Roman" w:hAnsi="Courier New" w:cs="Courier New"/>
          <w:sz w:val="20"/>
          <w:szCs w:val="20"/>
          <w:lang w:eastAsia="tr-TR"/>
        </w:rPr>
      </w:pPr>
      <w:ins w:id="85" w:author="Unknown">
        <w:r w:rsidRPr="008D5C0A">
          <w:rPr>
            <w:rFonts w:ascii="Courier New" w:eastAsia="Times New Roman" w:hAnsi="Courier New" w:cs="Courier New"/>
            <w:sz w:val="20"/>
            <w:szCs w:val="20"/>
            <w:lang w:eastAsia="tr-TR"/>
          </w:rPr>
          <w:t xml:space="preserve">set_tris_c(0x07);                   </w:t>
        </w:r>
        <w:r w:rsidRPr="008D5C0A">
          <w:rPr>
            <w:rFonts w:ascii="Courier New" w:eastAsia="Times New Roman" w:hAnsi="Courier New" w:cs="Courier New"/>
            <w:color w:val="008000"/>
            <w:sz w:val="20"/>
            <w:szCs w:val="20"/>
            <w:lang w:eastAsia="tr-TR"/>
          </w:rPr>
          <w:t>//PORTC İLK 3 PİN ÇIKIŞ DİĞERLERİ GİRİŞ</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 w:author="Unknown"/>
          <w:rFonts w:ascii="Courier New" w:eastAsia="Times New Roman" w:hAnsi="Courier New" w:cs="Courier New"/>
          <w:sz w:val="20"/>
          <w:szCs w:val="20"/>
          <w:lang w:eastAsia="tr-TR"/>
        </w:rPr>
      </w:pPr>
      <w:ins w:id="87" w:author="Unknown">
        <w:r w:rsidRPr="008D5C0A">
          <w:rPr>
            <w:rFonts w:ascii="Courier New" w:eastAsia="Times New Roman" w:hAnsi="Courier New" w:cs="Courier New"/>
            <w:sz w:val="20"/>
            <w:szCs w:val="20"/>
            <w:lang w:eastAsia="tr-TR"/>
          </w:rPr>
          <w:t xml:space="preserve">set_tris_d(0x00);                   </w:t>
        </w:r>
        <w:r w:rsidRPr="008D5C0A">
          <w:rPr>
            <w:rFonts w:ascii="Courier New" w:eastAsia="Times New Roman" w:hAnsi="Courier New" w:cs="Courier New"/>
            <w:color w:val="008000"/>
            <w:sz w:val="20"/>
            <w:szCs w:val="20"/>
            <w:lang w:eastAsia="tr-TR"/>
          </w:rPr>
          <w:t>//PORTD ÇIKIŞ</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8" w:author="Unknown"/>
          <w:rFonts w:ascii="Courier New" w:eastAsia="Times New Roman" w:hAnsi="Courier New" w:cs="Courier New"/>
          <w:sz w:val="20"/>
          <w:szCs w:val="20"/>
          <w:lang w:eastAsia="tr-TR"/>
        </w:rPr>
      </w:pPr>
      <w:ins w:id="89" w:author="Unknown">
        <w:r w:rsidRPr="008D5C0A">
          <w:rPr>
            <w:rFonts w:ascii="Courier New" w:eastAsia="Times New Roman" w:hAnsi="Courier New" w:cs="Courier New"/>
            <w:sz w:val="20"/>
            <w:szCs w:val="20"/>
            <w:lang w:eastAsia="tr-TR"/>
          </w:rPr>
          <w:t xml:space="preserve">set_tris_e(0x00);                   </w:t>
        </w:r>
        <w:r w:rsidRPr="008D5C0A">
          <w:rPr>
            <w:rFonts w:ascii="Courier New" w:eastAsia="Times New Roman" w:hAnsi="Courier New" w:cs="Courier New"/>
            <w:color w:val="008000"/>
            <w:sz w:val="20"/>
            <w:szCs w:val="20"/>
            <w:lang w:eastAsia="tr-TR"/>
          </w:rPr>
          <w:t>//PORTE ÇIKIŞ</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 w:author="Unknown"/>
          <w:rFonts w:ascii="Courier New" w:eastAsia="Times New Roman" w:hAnsi="Courier New" w:cs="Courier New"/>
          <w:sz w:val="20"/>
          <w:szCs w:val="20"/>
          <w:lang w:eastAsia="tr-TR"/>
        </w:rPr>
      </w:pPr>
      <w:ins w:id="91" w:author="Unknown">
        <w:r w:rsidRPr="008D5C0A">
          <w:rPr>
            <w:rFonts w:ascii="Courier New" w:eastAsia="Times New Roman" w:hAnsi="Courier New" w:cs="Courier New"/>
            <w:sz w:val="20"/>
            <w:szCs w:val="20"/>
            <w:lang w:eastAsia="tr-TR"/>
          </w:rPr>
          <w:t>output_d(0);</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2" w:author="Unknown"/>
          <w:rFonts w:ascii="Courier New" w:eastAsia="Times New Roman" w:hAnsi="Courier New" w:cs="Courier New"/>
          <w:sz w:val="20"/>
          <w:szCs w:val="20"/>
          <w:lang w:eastAsia="tr-TR"/>
        </w:rPr>
      </w:pPr>
      <w:ins w:id="93" w:author="Unknown">
        <w:r w:rsidRPr="008D5C0A">
          <w:rPr>
            <w:rFonts w:ascii="Courier New" w:eastAsia="Times New Roman" w:hAnsi="Courier New" w:cs="Courier New"/>
            <w:sz w:val="20"/>
            <w:szCs w:val="20"/>
            <w:lang w:eastAsia="tr-TR"/>
          </w:rPr>
          <w:t>setup_adc_ports(ADC_OFF );</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4" w:author="Unknown"/>
          <w:rFonts w:ascii="Courier New" w:eastAsia="Times New Roman" w:hAnsi="Courier New" w:cs="Courier New"/>
          <w:sz w:val="20"/>
          <w:szCs w:val="20"/>
          <w:lang w:eastAsia="tr-TR"/>
        </w:rPr>
      </w:pPr>
      <w:ins w:id="95" w:author="Unknown">
        <w:r w:rsidRPr="008D5C0A">
          <w:rPr>
            <w:rFonts w:ascii="Courier New" w:eastAsia="Times New Roman" w:hAnsi="Courier New" w:cs="Courier New"/>
            <w:sz w:val="20"/>
            <w:szCs w:val="20"/>
            <w:lang w:eastAsia="tr-TR"/>
          </w:rPr>
          <w:t>lcd_hazirla();</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6" w:author="Unknown"/>
          <w:rFonts w:ascii="Courier New" w:eastAsia="Times New Roman" w:hAnsi="Courier New" w:cs="Courier New"/>
          <w:sz w:val="20"/>
          <w:szCs w:val="20"/>
          <w:lang w:eastAsia="tr-TR"/>
        </w:rPr>
      </w:pPr>
      <w:ins w:id="97" w:author="Unknown">
        <w:r w:rsidRPr="008D5C0A">
          <w:rPr>
            <w:rFonts w:ascii="Courier New" w:eastAsia="Times New Roman" w:hAnsi="Courier New" w:cs="Courier New"/>
            <w:sz w:val="20"/>
            <w:szCs w:val="20"/>
            <w:lang w:eastAsia="tr-TR"/>
          </w:rPr>
          <w:t>}</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8" w:author="Unknown"/>
          <w:rFonts w:ascii="Courier New" w:eastAsia="Times New Roman" w:hAnsi="Courier New" w:cs="Courier New"/>
          <w:sz w:val="20"/>
          <w:szCs w:val="20"/>
          <w:lang w:eastAsia="tr-TR"/>
        </w:rPr>
      </w:pPr>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9" w:author="Unknown"/>
          <w:rFonts w:ascii="Courier New" w:eastAsia="Times New Roman" w:hAnsi="Courier New" w:cs="Courier New"/>
          <w:sz w:val="20"/>
          <w:szCs w:val="20"/>
          <w:lang w:eastAsia="tr-TR"/>
        </w:rPr>
      </w:pPr>
      <w:ins w:id="100" w:author="Unknown">
        <w:r w:rsidRPr="008D5C0A">
          <w:rPr>
            <w:rFonts w:ascii="Courier New" w:eastAsia="Times New Roman" w:hAnsi="Courier New" w:cs="Courier New"/>
            <w:sz w:val="20"/>
            <w:szCs w:val="20"/>
            <w:lang w:eastAsia="tr-TR"/>
          </w:rPr>
          <w:t>void LCD_MetinYaz(char yazi[])</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1" w:author="Unknown"/>
          <w:rFonts w:ascii="Courier New" w:eastAsia="Times New Roman" w:hAnsi="Courier New" w:cs="Courier New"/>
          <w:sz w:val="20"/>
          <w:szCs w:val="20"/>
          <w:lang w:eastAsia="tr-TR"/>
        </w:rPr>
      </w:pPr>
      <w:ins w:id="102" w:author="Unknown">
        <w:r w:rsidRPr="008D5C0A">
          <w:rPr>
            <w:rFonts w:ascii="Courier New" w:eastAsia="Times New Roman" w:hAnsi="Courier New" w:cs="Courier New"/>
            <w:sz w:val="20"/>
            <w:szCs w:val="20"/>
            <w:lang w:eastAsia="tr-TR"/>
          </w:rPr>
          <w:t>{</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3" w:author="Unknown"/>
          <w:rFonts w:ascii="Courier New" w:eastAsia="Times New Roman" w:hAnsi="Courier New" w:cs="Courier New"/>
          <w:sz w:val="20"/>
          <w:szCs w:val="20"/>
          <w:lang w:eastAsia="tr-TR"/>
        </w:rPr>
      </w:pPr>
      <w:ins w:id="104" w:author="Unknown">
        <w:r w:rsidRPr="008D5C0A">
          <w:rPr>
            <w:rFonts w:ascii="Courier New" w:eastAsia="Times New Roman" w:hAnsi="Courier New" w:cs="Courier New"/>
            <w:sz w:val="20"/>
            <w:szCs w:val="20"/>
            <w:lang w:eastAsia="tr-TR"/>
          </w:rPr>
          <w:t>unsigned char i;</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5" w:author="Unknown"/>
          <w:rFonts w:ascii="Courier New" w:eastAsia="Times New Roman" w:hAnsi="Courier New" w:cs="Courier New"/>
          <w:sz w:val="20"/>
          <w:szCs w:val="20"/>
          <w:lang w:eastAsia="tr-TR"/>
        </w:rPr>
      </w:pPr>
      <w:ins w:id="106" w:author="Unknown">
        <w:r w:rsidRPr="008D5C0A">
          <w:rPr>
            <w:rFonts w:ascii="Courier New" w:eastAsia="Times New Roman" w:hAnsi="Courier New" w:cs="Courier New"/>
            <w:sz w:val="20"/>
            <w:szCs w:val="20"/>
            <w:lang w:eastAsia="tr-TR"/>
          </w:rPr>
          <w:t>unsigned char k=0;</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7" w:author="Unknown"/>
          <w:rFonts w:ascii="Courier New" w:eastAsia="Times New Roman" w:hAnsi="Courier New" w:cs="Courier New"/>
          <w:sz w:val="20"/>
          <w:szCs w:val="20"/>
          <w:lang w:eastAsia="tr-TR"/>
        </w:rPr>
      </w:pPr>
      <w:ins w:id="108" w:author="Unknown">
        <w:r w:rsidRPr="008D5C0A">
          <w:rPr>
            <w:rFonts w:ascii="Courier New" w:eastAsia="Times New Roman" w:hAnsi="Courier New" w:cs="Courier New"/>
            <w:sz w:val="20"/>
            <w:szCs w:val="20"/>
            <w:lang w:eastAsia="tr-TR"/>
          </w:rPr>
          <w:t>char harf;</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9" w:author="Unknown"/>
          <w:rFonts w:ascii="Courier New" w:eastAsia="Times New Roman" w:hAnsi="Courier New" w:cs="Courier New"/>
          <w:sz w:val="20"/>
          <w:szCs w:val="20"/>
          <w:lang w:eastAsia="tr-TR"/>
        </w:rPr>
      </w:pPr>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0" w:author="Unknown"/>
          <w:rFonts w:ascii="Courier New" w:eastAsia="Times New Roman" w:hAnsi="Courier New" w:cs="Courier New"/>
          <w:sz w:val="20"/>
          <w:szCs w:val="20"/>
          <w:lang w:eastAsia="tr-TR"/>
        </w:rPr>
      </w:pPr>
      <w:ins w:id="111" w:author="Unknown">
        <w:r w:rsidRPr="008D5C0A">
          <w:rPr>
            <w:rFonts w:ascii="Courier New" w:eastAsia="Times New Roman" w:hAnsi="Courier New" w:cs="Courier New"/>
            <w:sz w:val="20"/>
            <w:szCs w:val="20"/>
            <w:lang w:eastAsia="tr-TR"/>
          </w:rPr>
          <w:t>printf(lcd_veri,"f");</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2" w:author="Unknown"/>
          <w:rFonts w:ascii="Courier New" w:eastAsia="Times New Roman" w:hAnsi="Courier New" w:cs="Courier New"/>
          <w:sz w:val="20"/>
          <w:szCs w:val="20"/>
          <w:lang w:eastAsia="tr-TR"/>
        </w:rPr>
      </w:pPr>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3" w:author="Unknown"/>
          <w:rFonts w:ascii="Courier New" w:eastAsia="Times New Roman" w:hAnsi="Courier New" w:cs="Courier New"/>
          <w:sz w:val="20"/>
          <w:szCs w:val="20"/>
          <w:lang w:eastAsia="tr-TR"/>
        </w:rPr>
      </w:pPr>
      <w:ins w:id="114" w:author="Unknown">
        <w:r w:rsidRPr="008D5C0A">
          <w:rPr>
            <w:rFonts w:ascii="Courier New" w:eastAsia="Times New Roman" w:hAnsi="Courier New" w:cs="Courier New"/>
            <w:sz w:val="20"/>
            <w:szCs w:val="20"/>
            <w:lang w:eastAsia="tr-TR"/>
          </w:rPr>
          <w:t>++yazi;</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5" w:author="Unknown"/>
          <w:rFonts w:ascii="Courier New" w:eastAsia="Times New Roman" w:hAnsi="Courier New" w:cs="Courier New"/>
          <w:sz w:val="20"/>
          <w:szCs w:val="20"/>
          <w:lang w:eastAsia="tr-TR"/>
        </w:rPr>
      </w:pPr>
      <w:ins w:id="116" w:author="Unknown">
        <w:r w:rsidRPr="008D5C0A">
          <w:rPr>
            <w:rFonts w:ascii="Courier New" w:eastAsia="Times New Roman" w:hAnsi="Courier New" w:cs="Courier New"/>
            <w:sz w:val="20"/>
            <w:szCs w:val="20"/>
            <w:lang w:eastAsia="tr-TR"/>
          </w:rPr>
          <w:t>i=*yazi++;</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7" w:author="Unknown"/>
          <w:rFonts w:ascii="Courier New" w:eastAsia="Times New Roman" w:hAnsi="Courier New" w:cs="Courier New"/>
          <w:sz w:val="20"/>
          <w:szCs w:val="20"/>
          <w:lang w:eastAsia="tr-TR"/>
        </w:rPr>
      </w:pPr>
      <w:ins w:id="118" w:author="Unknown">
        <w:r w:rsidRPr="008D5C0A">
          <w:rPr>
            <w:rFonts w:ascii="Courier New" w:eastAsia="Times New Roman" w:hAnsi="Courier New" w:cs="Courier New"/>
            <w:sz w:val="20"/>
            <w:szCs w:val="20"/>
            <w:lang w:eastAsia="tr-TR"/>
          </w:rPr>
          <w:t>harf=*yazi++;</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9" w:author="Unknown"/>
          <w:rFonts w:ascii="Courier New" w:eastAsia="Times New Roman" w:hAnsi="Courier New" w:cs="Courier New"/>
          <w:sz w:val="20"/>
          <w:szCs w:val="20"/>
          <w:lang w:eastAsia="tr-TR"/>
        </w:rPr>
      </w:pPr>
      <w:ins w:id="120" w:author="Unknown">
        <w:r w:rsidRPr="008D5C0A">
          <w:rPr>
            <w:rFonts w:ascii="Courier New" w:eastAsia="Times New Roman" w:hAnsi="Courier New" w:cs="Courier New"/>
            <w:sz w:val="20"/>
            <w:szCs w:val="20"/>
            <w:lang w:eastAsia="tr-TR"/>
          </w:rPr>
          <w:t>lcd_komut(0x01);</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1" w:author="Unknown"/>
          <w:rFonts w:ascii="Courier New" w:eastAsia="Times New Roman" w:hAnsi="Courier New" w:cs="Courier New"/>
          <w:sz w:val="20"/>
          <w:szCs w:val="20"/>
          <w:lang w:eastAsia="tr-TR"/>
        </w:rPr>
      </w:pPr>
      <w:ins w:id="122" w:author="Unknown">
        <w:r w:rsidRPr="008D5C0A">
          <w:rPr>
            <w:rFonts w:ascii="Courier New" w:eastAsia="Times New Roman" w:hAnsi="Courier New" w:cs="Courier New"/>
            <w:sz w:val="20"/>
            <w:szCs w:val="20"/>
            <w:lang w:eastAsia="tr-TR"/>
          </w:rPr>
          <w:t>for(;i!=0;i--)</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3" w:author="Unknown"/>
          <w:rFonts w:ascii="Courier New" w:eastAsia="Times New Roman" w:hAnsi="Courier New" w:cs="Courier New"/>
          <w:sz w:val="20"/>
          <w:szCs w:val="20"/>
          <w:lang w:eastAsia="tr-TR"/>
        </w:rPr>
      </w:pPr>
      <w:ins w:id="124" w:author="Unknown">
        <w:r w:rsidRPr="008D5C0A">
          <w:rPr>
            <w:rFonts w:ascii="Courier New" w:eastAsia="Times New Roman" w:hAnsi="Courier New" w:cs="Courier New"/>
            <w:sz w:val="20"/>
            <w:szCs w:val="20"/>
            <w:lang w:eastAsia="tr-TR"/>
          </w:rPr>
          <w:t>{</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5" w:author="Unknown"/>
          <w:rFonts w:ascii="Courier New" w:eastAsia="Times New Roman" w:hAnsi="Courier New" w:cs="Courier New"/>
          <w:sz w:val="20"/>
          <w:szCs w:val="20"/>
          <w:lang w:eastAsia="tr-TR"/>
        </w:rPr>
      </w:pPr>
      <w:ins w:id="126" w:author="Unknown">
        <w:r w:rsidRPr="008D5C0A">
          <w:rPr>
            <w:rFonts w:ascii="Courier New" w:eastAsia="Times New Roman" w:hAnsi="Courier New" w:cs="Courier New"/>
            <w:sz w:val="20"/>
            <w:szCs w:val="20"/>
            <w:lang w:eastAsia="tr-TR"/>
          </w:rPr>
          <w:t>printf(lcd_veri,"%c",harf);</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7" w:author="Unknown"/>
          <w:rFonts w:ascii="Courier New" w:eastAsia="Times New Roman" w:hAnsi="Courier New" w:cs="Courier New"/>
          <w:sz w:val="20"/>
          <w:szCs w:val="20"/>
          <w:lang w:eastAsia="tr-TR"/>
        </w:rPr>
      </w:pPr>
      <w:ins w:id="128" w:author="Unknown">
        <w:r w:rsidRPr="008D5C0A">
          <w:rPr>
            <w:rFonts w:ascii="Courier New" w:eastAsia="Times New Roman" w:hAnsi="Courier New" w:cs="Courier New"/>
            <w:sz w:val="20"/>
            <w:szCs w:val="20"/>
            <w:lang w:eastAsia="tr-TR"/>
          </w:rPr>
          <w:t>delay_us(5);</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9" w:author="Unknown"/>
          <w:rFonts w:ascii="Courier New" w:eastAsia="Times New Roman" w:hAnsi="Courier New" w:cs="Courier New"/>
          <w:sz w:val="20"/>
          <w:szCs w:val="20"/>
          <w:lang w:eastAsia="tr-TR"/>
        </w:rPr>
      </w:pPr>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0" w:author="Unknown"/>
          <w:rFonts w:ascii="Courier New" w:eastAsia="Times New Roman" w:hAnsi="Courier New" w:cs="Courier New"/>
          <w:sz w:val="20"/>
          <w:szCs w:val="20"/>
          <w:lang w:eastAsia="tr-TR"/>
        </w:rPr>
      </w:pPr>
      <w:ins w:id="131" w:author="Unknown">
        <w:r w:rsidRPr="008D5C0A">
          <w:rPr>
            <w:rFonts w:ascii="Courier New" w:eastAsia="Times New Roman" w:hAnsi="Courier New" w:cs="Courier New"/>
            <w:sz w:val="20"/>
            <w:szCs w:val="20"/>
            <w:lang w:eastAsia="tr-TR"/>
          </w:rPr>
          <w:t>if(k==15)</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2" w:author="Unknown"/>
          <w:rFonts w:ascii="Courier New" w:eastAsia="Times New Roman" w:hAnsi="Courier New" w:cs="Courier New"/>
          <w:sz w:val="20"/>
          <w:szCs w:val="20"/>
          <w:lang w:eastAsia="tr-TR"/>
        </w:rPr>
      </w:pPr>
      <w:ins w:id="133" w:author="Unknown">
        <w:r w:rsidRPr="008D5C0A">
          <w:rPr>
            <w:rFonts w:ascii="Courier New" w:eastAsia="Times New Roman" w:hAnsi="Courier New" w:cs="Courier New"/>
            <w:sz w:val="20"/>
            <w:szCs w:val="20"/>
            <w:lang w:eastAsia="tr-TR"/>
          </w:rPr>
          <w:t>imlec(2,1);</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4" w:author="Unknown"/>
          <w:rFonts w:ascii="Courier New" w:eastAsia="Times New Roman" w:hAnsi="Courier New" w:cs="Courier New"/>
          <w:sz w:val="20"/>
          <w:szCs w:val="20"/>
          <w:lang w:eastAsia="tr-TR"/>
        </w:rPr>
      </w:pPr>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5" w:author="Unknown"/>
          <w:rFonts w:ascii="Courier New" w:eastAsia="Times New Roman" w:hAnsi="Courier New" w:cs="Courier New"/>
          <w:sz w:val="20"/>
          <w:szCs w:val="20"/>
          <w:lang w:eastAsia="tr-TR"/>
        </w:rPr>
      </w:pPr>
      <w:ins w:id="136" w:author="Unknown">
        <w:r w:rsidRPr="008D5C0A">
          <w:rPr>
            <w:rFonts w:ascii="Courier New" w:eastAsia="Times New Roman" w:hAnsi="Courier New" w:cs="Courier New"/>
            <w:sz w:val="20"/>
            <w:szCs w:val="20"/>
            <w:lang w:eastAsia="tr-TR"/>
          </w:rPr>
          <w:t>harf=*yazi++;</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7" w:author="Unknown"/>
          <w:rFonts w:ascii="Courier New" w:eastAsia="Times New Roman" w:hAnsi="Courier New" w:cs="Courier New"/>
          <w:sz w:val="20"/>
          <w:szCs w:val="20"/>
          <w:lang w:eastAsia="tr-TR"/>
        </w:rPr>
      </w:pPr>
      <w:ins w:id="138" w:author="Unknown">
        <w:r w:rsidRPr="008D5C0A">
          <w:rPr>
            <w:rFonts w:ascii="Courier New" w:eastAsia="Times New Roman" w:hAnsi="Courier New" w:cs="Courier New"/>
            <w:sz w:val="20"/>
            <w:szCs w:val="20"/>
            <w:lang w:eastAsia="tr-TR"/>
          </w:rPr>
          <w:t>k++;</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9" w:author="Unknown"/>
          <w:rFonts w:ascii="Courier New" w:eastAsia="Times New Roman" w:hAnsi="Courier New" w:cs="Courier New"/>
          <w:sz w:val="20"/>
          <w:szCs w:val="20"/>
          <w:lang w:eastAsia="tr-TR"/>
        </w:rPr>
      </w:pPr>
      <w:ins w:id="140" w:author="Unknown">
        <w:r w:rsidRPr="008D5C0A">
          <w:rPr>
            <w:rFonts w:ascii="Courier New" w:eastAsia="Times New Roman" w:hAnsi="Courier New" w:cs="Courier New"/>
            <w:sz w:val="20"/>
            <w:szCs w:val="20"/>
            <w:lang w:eastAsia="tr-TR"/>
          </w:rPr>
          <w:t>}</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1" w:author="Unknown"/>
          <w:rFonts w:ascii="Courier New" w:eastAsia="Times New Roman" w:hAnsi="Courier New" w:cs="Courier New"/>
          <w:sz w:val="20"/>
          <w:szCs w:val="20"/>
          <w:lang w:eastAsia="tr-TR"/>
        </w:rPr>
      </w:pPr>
      <w:ins w:id="142" w:author="Unknown">
        <w:r w:rsidRPr="008D5C0A">
          <w:rPr>
            <w:rFonts w:ascii="Courier New" w:eastAsia="Times New Roman" w:hAnsi="Courier New" w:cs="Courier New"/>
            <w:sz w:val="20"/>
            <w:szCs w:val="20"/>
            <w:lang w:eastAsia="tr-TR"/>
          </w:rPr>
          <w:t>}</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3" w:author="Unknown"/>
          <w:rFonts w:ascii="Courier New" w:eastAsia="Times New Roman" w:hAnsi="Courier New" w:cs="Courier New"/>
          <w:sz w:val="20"/>
          <w:szCs w:val="20"/>
          <w:lang w:eastAsia="tr-TR"/>
        </w:rPr>
      </w:pPr>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4" w:author="Unknown"/>
          <w:rFonts w:ascii="Courier New" w:eastAsia="Times New Roman" w:hAnsi="Courier New" w:cs="Courier New"/>
          <w:sz w:val="20"/>
          <w:szCs w:val="20"/>
          <w:lang w:eastAsia="tr-TR"/>
        </w:rPr>
      </w:pPr>
      <w:ins w:id="145" w:author="Unknown">
        <w:r w:rsidRPr="008D5C0A">
          <w:rPr>
            <w:rFonts w:ascii="Courier New" w:eastAsia="Times New Roman" w:hAnsi="Courier New" w:cs="Courier New"/>
            <w:sz w:val="20"/>
            <w:szCs w:val="20"/>
            <w:lang w:eastAsia="tr-TR"/>
          </w:rPr>
          <w:t>void main(void)</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6" w:author="Unknown"/>
          <w:rFonts w:ascii="Courier New" w:eastAsia="Times New Roman" w:hAnsi="Courier New" w:cs="Courier New"/>
          <w:sz w:val="20"/>
          <w:szCs w:val="20"/>
          <w:lang w:eastAsia="tr-TR"/>
        </w:rPr>
      </w:pPr>
      <w:ins w:id="147" w:author="Unknown">
        <w:r w:rsidRPr="008D5C0A">
          <w:rPr>
            <w:rFonts w:ascii="Courier New" w:eastAsia="Times New Roman" w:hAnsi="Courier New" w:cs="Courier New"/>
            <w:sz w:val="20"/>
            <w:szCs w:val="20"/>
            <w:lang w:eastAsia="tr-TR"/>
          </w:rPr>
          <w:t>{</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8" w:author="Unknown"/>
          <w:rFonts w:ascii="Courier New" w:eastAsia="Times New Roman" w:hAnsi="Courier New" w:cs="Courier New"/>
          <w:sz w:val="20"/>
          <w:szCs w:val="20"/>
          <w:lang w:eastAsia="tr-TR"/>
        </w:rPr>
      </w:pPr>
      <w:ins w:id="149" w:author="Unknown">
        <w:r w:rsidRPr="008D5C0A">
          <w:rPr>
            <w:rFonts w:ascii="Courier New" w:eastAsia="Times New Roman" w:hAnsi="Courier New" w:cs="Courier New"/>
            <w:sz w:val="20"/>
            <w:szCs w:val="20"/>
            <w:lang w:eastAsia="tr-TR"/>
          </w:rPr>
          <w:t>byte sayac=0;</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0" w:author="Unknown"/>
          <w:rFonts w:ascii="Courier New" w:eastAsia="Times New Roman" w:hAnsi="Courier New" w:cs="Courier New"/>
          <w:sz w:val="20"/>
          <w:szCs w:val="20"/>
          <w:lang w:eastAsia="tr-TR"/>
        </w:rPr>
      </w:pPr>
      <w:ins w:id="151" w:author="Unknown">
        <w:r w:rsidRPr="008D5C0A">
          <w:rPr>
            <w:rFonts w:ascii="Courier New" w:eastAsia="Times New Roman" w:hAnsi="Courier New" w:cs="Courier New"/>
            <w:sz w:val="20"/>
            <w:szCs w:val="20"/>
            <w:lang w:eastAsia="tr-TR"/>
          </w:rPr>
          <w:t xml:space="preserve">byte gelen_paket[65];               </w:t>
        </w:r>
        <w:r w:rsidRPr="008D5C0A">
          <w:rPr>
            <w:rFonts w:ascii="Courier New" w:eastAsia="Times New Roman" w:hAnsi="Courier New" w:cs="Courier New"/>
            <w:color w:val="008000"/>
            <w:sz w:val="20"/>
            <w:szCs w:val="20"/>
            <w:lang w:eastAsia="tr-TR"/>
          </w:rPr>
          <w:t>//gelen paket</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2" w:author="Unknown"/>
          <w:rFonts w:ascii="Courier New" w:eastAsia="Times New Roman" w:hAnsi="Courier New" w:cs="Courier New"/>
          <w:sz w:val="20"/>
          <w:szCs w:val="20"/>
          <w:lang w:eastAsia="tr-TR"/>
        </w:rPr>
      </w:pPr>
      <w:ins w:id="153" w:author="Unknown">
        <w:r w:rsidRPr="008D5C0A">
          <w:rPr>
            <w:rFonts w:ascii="Courier New" w:eastAsia="Times New Roman" w:hAnsi="Courier New" w:cs="Courier New"/>
            <w:sz w:val="20"/>
            <w:szCs w:val="20"/>
            <w:lang w:eastAsia="tr-TR"/>
          </w:rPr>
          <w:t xml:space="preserve">byte gond_paket[65];                </w:t>
        </w:r>
        <w:r w:rsidRPr="008D5C0A">
          <w:rPr>
            <w:rFonts w:ascii="Courier New" w:eastAsia="Times New Roman" w:hAnsi="Courier New" w:cs="Courier New"/>
            <w:color w:val="008000"/>
            <w:sz w:val="20"/>
            <w:szCs w:val="20"/>
            <w:lang w:eastAsia="tr-TR"/>
          </w:rPr>
          <w:t>//gönderilecek paket</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4" w:author="Unknown"/>
          <w:rFonts w:ascii="Courier New" w:eastAsia="Times New Roman" w:hAnsi="Courier New" w:cs="Courier New"/>
          <w:sz w:val="20"/>
          <w:szCs w:val="20"/>
          <w:lang w:eastAsia="tr-TR"/>
        </w:rPr>
      </w:pPr>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5" w:author="Unknown"/>
          <w:rFonts w:ascii="Courier New" w:eastAsia="Times New Roman" w:hAnsi="Courier New" w:cs="Courier New"/>
          <w:sz w:val="20"/>
          <w:szCs w:val="20"/>
          <w:lang w:eastAsia="tr-TR"/>
        </w:rPr>
      </w:pPr>
      <w:ins w:id="156" w:author="Unknown">
        <w:r w:rsidRPr="008D5C0A">
          <w:rPr>
            <w:rFonts w:ascii="Courier New" w:eastAsia="Times New Roman" w:hAnsi="Courier New" w:cs="Courier New"/>
            <w:sz w:val="20"/>
            <w:szCs w:val="20"/>
            <w:lang w:eastAsia="tr-TR"/>
          </w:rPr>
          <w:t>//Sistemi başlat</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7" w:author="Unknown"/>
          <w:rFonts w:ascii="Courier New" w:eastAsia="Times New Roman" w:hAnsi="Courier New" w:cs="Courier New"/>
          <w:sz w:val="20"/>
          <w:szCs w:val="20"/>
          <w:lang w:eastAsia="tr-TR"/>
        </w:rPr>
      </w:pPr>
      <w:ins w:id="158" w:author="Unknown">
        <w:r w:rsidRPr="008D5C0A">
          <w:rPr>
            <w:rFonts w:ascii="Courier New" w:eastAsia="Times New Roman" w:hAnsi="Courier New" w:cs="Courier New"/>
            <w:sz w:val="20"/>
            <w:szCs w:val="20"/>
            <w:lang w:eastAsia="tr-TR"/>
          </w:rPr>
          <w:t>user_init();</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9" w:author="Unknown"/>
          <w:rFonts w:ascii="Courier New" w:eastAsia="Times New Roman" w:hAnsi="Courier New" w:cs="Courier New"/>
          <w:sz w:val="20"/>
          <w:szCs w:val="20"/>
          <w:lang w:eastAsia="tr-TR"/>
        </w:rPr>
      </w:pPr>
      <w:ins w:id="160" w:author="Unknown">
        <w:r w:rsidRPr="008D5C0A">
          <w:rPr>
            <w:rFonts w:ascii="Courier New" w:eastAsia="Times New Roman" w:hAnsi="Courier New" w:cs="Courier New"/>
            <w:sz w:val="20"/>
            <w:szCs w:val="20"/>
            <w:lang w:eastAsia="tr-TR"/>
          </w:rPr>
          <w:t>usb_init();</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1" w:author="Unknown"/>
          <w:rFonts w:ascii="Courier New" w:eastAsia="Times New Roman" w:hAnsi="Courier New" w:cs="Courier New"/>
          <w:sz w:val="20"/>
          <w:szCs w:val="20"/>
          <w:lang w:eastAsia="tr-TR"/>
        </w:rPr>
      </w:pPr>
      <w:ins w:id="162" w:author="Unknown">
        <w:r w:rsidRPr="008D5C0A">
          <w:rPr>
            <w:rFonts w:ascii="Courier New" w:eastAsia="Times New Roman" w:hAnsi="Courier New" w:cs="Courier New"/>
            <w:sz w:val="20"/>
            <w:szCs w:val="20"/>
            <w:lang w:eastAsia="tr-TR"/>
          </w:rPr>
          <w:t>usb_task();</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3" w:author="Unknown"/>
          <w:rFonts w:ascii="Courier New" w:eastAsia="Times New Roman" w:hAnsi="Courier New" w:cs="Courier New"/>
          <w:sz w:val="20"/>
          <w:szCs w:val="20"/>
          <w:lang w:eastAsia="tr-TR"/>
        </w:rPr>
      </w:pPr>
      <w:ins w:id="164" w:author="Unknown">
        <w:r w:rsidRPr="008D5C0A">
          <w:rPr>
            <w:rFonts w:ascii="Courier New" w:eastAsia="Times New Roman" w:hAnsi="Courier New" w:cs="Courier New"/>
            <w:sz w:val="20"/>
            <w:szCs w:val="20"/>
            <w:lang w:eastAsia="tr-TR"/>
          </w:rPr>
          <w:t>printf(lcd_veri,"USB BAGLANTISI");</w:t>
        </w:r>
        <w:r w:rsidRPr="008D5C0A">
          <w:rPr>
            <w:rFonts w:ascii="Courier New" w:eastAsia="Times New Roman" w:hAnsi="Courier New" w:cs="Courier New"/>
            <w:color w:val="008000"/>
            <w:sz w:val="20"/>
            <w:szCs w:val="20"/>
            <w:lang w:eastAsia="tr-TR"/>
          </w:rPr>
          <w:t xml:space="preserve"> //USB bağlantısı kurulduysa LCD'de göster</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5" w:author="Unknown"/>
          <w:rFonts w:ascii="Courier New" w:eastAsia="Times New Roman" w:hAnsi="Courier New" w:cs="Courier New"/>
          <w:sz w:val="20"/>
          <w:szCs w:val="20"/>
          <w:lang w:eastAsia="tr-TR"/>
        </w:rPr>
      </w:pPr>
      <w:ins w:id="166" w:author="Unknown">
        <w:r w:rsidRPr="008D5C0A">
          <w:rPr>
            <w:rFonts w:ascii="Courier New" w:eastAsia="Times New Roman" w:hAnsi="Courier New" w:cs="Courier New"/>
            <w:sz w:val="20"/>
            <w:szCs w:val="20"/>
            <w:lang w:eastAsia="tr-TR"/>
          </w:rPr>
          <w:t>imlec(2,1);</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7" w:author="Unknown"/>
          <w:rFonts w:ascii="Courier New" w:eastAsia="Times New Roman" w:hAnsi="Courier New" w:cs="Courier New"/>
          <w:sz w:val="20"/>
          <w:szCs w:val="20"/>
          <w:lang w:eastAsia="tr-TR"/>
        </w:rPr>
      </w:pPr>
      <w:ins w:id="168" w:author="Unknown">
        <w:r w:rsidRPr="008D5C0A">
          <w:rPr>
            <w:rFonts w:ascii="Courier New" w:eastAsia="Times New Roman" w:hAnsi="Courier New" w:cs="Courier New"/>
            <w:sz w:val="20"/>
            <w:szCs w:val="20"/>
            <w:lang w:eastAsia="tr-TR"/>
          </w:rPr>
          <w:lastRenderedPageBreak/>
          <w:t xml:space="preserve">printf(lcd_veri,"KURULUYOR...");    </w:t>
        </w:r>
        <w:r w:rsidRPr="008D5C0A">
          <w:rPr>
            <w:rFonts w:ascii="Courier New" w:eastAsia="Times New Roman" w:hAnsi="Courier New" w:cs="Courier New"/>
            <w:color w:val="008000"/>
            <w:sz w:val="20"/>
            <w:szCs w:val="20"/>
            <w:lang w:eastAsia="tr-TR"/>
          </w:rPr>
          <w:t>//USB bağlantısı kurulduysa LCD'de göster</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9" w:author="Unknown"/>
          <w:rFonts w:ascii="Courier New" w:eastAsia="Times New Roman" w:hAnsi="Courier New" w:cs="Courier New"/>
          <w:sz w:val="20"/>
          <w:szCs w:val="20"/>
          <w:lang w:eastAsia="tr-TR"/>
        </w:rPr>
      </w:pPr>
      <w:ins w:id="170" w:author="Unknown">
        <w:r w:rsidRPr="008D5C0A">
          <w:rPr>
            <w:rFonts w:ascii="Courier New" w:eastAsia="Times New Roman" w:hAnsi="Courier New" w:cs="Courier New"/>
            <w:sz w:val="20"/>
            <w:szCs w:val="20"/>
            <w:lang w:eastAsia="tr-TR"/>
          </w:rPr>
          <w:t xml:space="preserve">usb_wait_for_enumeration();         </w:t>
        </w:r>
        <w:r w:rsidRPr="008D5C0A">
          <w:rPr>
            <w:rFonts w:ascii="Courier New" w:eastAsia="Times New Roman" w:hAnsi="Courier New" w:cs="Courier New"/>
            <w:color w:val="008000"/>
            <w:sz w:val="20"/>
            <w:szCs w:val="20"/>
            <w:lang w:eastAsia="tr-TR"/>
          </w:rPr>
          <w:t>//Cihaz, hazır olana kadar bekle</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1" w:author="Unknown"/>
          <w:rFonts w:ascii="Courier New" w:eastAsia="Times New Roman" w:hAnsi="Courier New" w:cs="Courier New"/>
          <w:sz w:val="20"/>
          <w:szCs w:val="20"/>
          <w:lang w:eastAsia="tr-TR"/>
        </w:rPr>
      </w:pPr>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2" w:author="Unknown"/>
          <w:rFonts w:ascii="Courier New" w:eastAsia="Times New Roman" w:hAnsi="Courier New" w:cs="Courier New"/>
          <w:sz w:val="20"/>
          <w:szCs w:val="20"/>
          <w:lang w:eastAsia="tr-TR"/>
        </w:rPr>
      </w:pPr>
      <w:ins w:id="173" w:author="Unknown">
        <w:r w:rsidRPr="008D5C0A">
          <w:rPr>
            <w:rFonts w:ascii="Courier New" w:eastAsia="Times New Roman" w:hAnsi="Courier New" w:cs="Courier New"/>
            <w:sz w:val="20"/>
            <w:szCs w:val="20"/>
            <w:lang w:eastAsia="tr-TR"/>
          </w:rPr>
          <w:t>if(usb_enumerated())</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4" w:author="Unknown"/>
          <w:rFonts w:ascii="Courier New" w:eastAsia="Times New Roman" w:hAnsi="Courier New" w:cs="Courier New"/>
          <w:sz w:val="20"/>
          <w:szCs w:val="20"/>
          <w:lang w:eastAsia="tr-TR"/>
        </w:rPr>
      </w:pPr>
      <w:ins w:id="175" w:author="Unknown">
        <w:r w:rsidRPr="008D5C0A">
          <w:rPr>
            <w:rFonts w:ascii="Courier New" w:eastAsia="Times New Roman" w:hAnsi="Courier New" w:cs="Courier New"/>
            <w:sz w:val="20"/>
            <w:szCs w:val="20"/>
            <w:lang w:eastAsia="tr-TR"/>
          </w:rPr>
          <w:t>lcd_komut(0x01);</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6" w:author="Unknown"/>
          <w:rFonts w:ascii="Courier New" w:eastAsia="Times New Roman" w:hAnsi="Courier New" w:cs="Courier New"/>
          <w:sz w:val="20"/>
          <w:szCs w:val="20"/>
          <w:lang w:eastAsia="tr-TR"/>
        </w:rPr>
      </w:pPr>
      <w:ins w:id="177" w:author="Unknown">
        <w:r w:rsidRPr="008D5C0A">
          <w:rPr>
            <w:rFonts w:ascii="Courier New" w:eastAsia="Times New Roman" w:hAnsi="Courier New" w:cs="Courier New"/>
            <w:sz w:val="20"/>
            <w:szCs w:val="20"/>
            <w:lang w:eastAsia="tr-TR"/>
          </w:rPr>
          <w:t>imlec(1,1);</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8" w:author="Unknown"/>
          <w:rFonts w:ascii="Courier New" w:eastAsia="Times New Roman" w:hAnsi="Courier New" w:cs="Courier New"/>
          <w:sz w:val="20"/>
          <w:szCs w:val="20"/>
          <w:lang w:eastAsia="tr-TR"/>
        </w:rPr>
      </w:pPr>
      <w:ins w:id="179" w:author="Unknown">
        <w:r w:rsidRPr="008D5C0A">
          <w:rPr>
            <w:rFonts w:ascii="Courier New" w:eastAsia="Times New Roman" w:hAnsi="Courier New" w:cs="Courier New"/>
            <w:sz w:val="20"/>
            <w:szCs w:val="20"/>
            <w:lang w:eastAsia="tr-TR"/>
          </w:rPr>
          <w:t>printf(lcd_veri,"USB BAGLANTISI");</w:t>
        </w:r>
        <w:r w:rsidRPr="008D5C0A">
          <w:rPr>
            <w:rFonts w:ascii="Courier New" w:eastAsia="Times New Roman" w:hAnsi="Courier New" w:cs="Courier New"/>
            <w:color w:val="008000"/>
            <w:sz w:val="20"/>
            <w:szCs w:val="20"/>
            <w:lang w:eastAsia="tr-TR"/>
          </w:rPr>
          <w:t>//USB bağlantısı kurulduysa LCD'de göster</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0" w:author="Unknown"/>
          <w:rFonts w:ascii="Courier New" w:eastAsia="Times New Roman" w:hAnsi="Courier New" w:cs="Courier New"/>
          <w:sz w:val="20"/>
          <w:szCs w:val="20"/>
          <w:lang w:eastAsia="tr-TR"/>
        </w:rPr>
      </w:pPr>
      <w:ins w:id="181" w:author="Unknown">
        <w:r w:rsidRPr="008D5C0A">
          <w:rPr>
            <w:rFonts w:ascii="Courier New" w:eastAsia="Times New Roman" w:hAnsi="Courier New" w:cs="Courier New"/>
            <w:sz w:val="20"/>
            <w:szCs w:val="20"/>
            <w:lang w:eastAsia="tr-TR"/>
          </w:rPr>
          <w:t>imlec(2,1);</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2" w:author="Unknown"/>
          <w:rFonts w:ascii="Courier New" w:eastAsia="Times New Roman" w:hAnsi="Courier New" w:cs="Courier New"/>
          <w:sz w:val="20"/>
          <w:szCs w:val="20"/>
          <w:lang w:eastAsia="tr-TR"/>
        </w:rPr>
      </w:pPr>
      <w:ins w:id="183" w:author="Unknown">
        <w:r w:rsidRPr="008D5C0A">
          <w:rPr>
            <w:rFonts w:ascii="Courier New" w:eastAsia="Times New Roman" w:hAnsi="Courier New" w:cs="Courier New"/>
            <w:sz w:val="20"/>
            <w:szCs w:val="20"/>
            <w:lang w:eastAsia="tr-TR"/>
          </w:rPr>
          <w:t>printf(lcd_veri,"KURULDU");</w:t>
        </w:r>
        <w:r w:rsidRPr="008D5C0A">
          <w:rPr>
            <w:rFonts w:ascii="Courier New" w:eastAsia="Times New Roman" w:hAnsi="Courier New" w:cs="Courier New"/>
            <w:color w:val="008000"/>
            <w:sz w:val="20"/>
            <w:szCs w:val="20"/>
            <w:lang w:eastAsia="tr-TR"/>
          </w:rPr>
          <w:t>//USB bağlantısı kurulduysa LCD'de göster</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4" w:author="Unknown"/>
          <w:rFonts w:ascii="Courier New" w:eastAsia="Times New Roman" w:hAnsi="Courier New" w:cs="Courier New"/>
          <w:sz w:val="20"/>
          <w:szCs w:val="20"/>
          <w:lang w:eastAsia="tr-TR"/>
        </w:rPr>
      </w:pPr>
      <w:ins w:id="185" w:author="Unknown">
        <w:r w:rsidRPr="008D5C0A">
          <w:rPr>
            <w:rFonts w:ascii="Courier New" w:eastAsia="Times New Roman" w:hAnsi="Courier New" w:cs="Courier New"/>
            <w:sz w:val="20"/>
            <w:szCs w:val="20"/>
            <w:lang w:eastAsia="tr-TR"/>
          </w:rPr>
          <w:t>for (;;)</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6" w:author="Unknown"/>
          <w:rFonts w:ascii="Courier New" w:eastAsia="Times New Roman" w:hAnsi="Courier New" w:cs="Courier New"/>
          <w:sz w:val="20"/>
          <w:szCs w:val="20"/>
          <w:lang w:eastAsia="tr-TR"/>
        </w:rPr>
      </w:pPr>
      <w:ins w:id="187" w:author="Unknown">
        <w:r w:rsidRPr="008D5C0A">
          <w:rPr>
            <w:rFonts w:ascii="Courier New" w:eastAsia="Times New Roman" w:hAnsi="Courier New" w:cs="Courier New"/>
            <w:sz w:val="20"/>
            <w:szCs w:val="20"/>
            <w:lang w:eastAsia="tr-TR"/>
          </w:rPr>
          <w:t>{</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8" w:author="Unknown"/>
          <w:rFonts w:ascii="Courier New" w:eastAsia="Times New Roman" w:hAnsi="Courier New" w:cs="Courier New"/>
          <w:sz w:val="20"/>
          <w:szCs w:val="20"/>
          <w:lang w:eastAsia="tr-TR"/>
        </w:rPr>
      </w:pPr>
      <w:ins w:id="189" w:author="Unknown">
        <w:r w:rsidRPr="008D5C0A">
          <w:rPr>
            <w:rFonts w:ascii="Courier New" w:eastAsia="Times New Roman" w:hAnsi="Courier New" w:cs="Courier New"/>
            <w:sz w:val="20"/>
            <w:szCs w:val="20"/>
            <w:lang w:eastAsia="tr-TR"/>
          </w:rPr>
          <w:t>while(usb_enumerated())</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0" w:author="Unknown"/>
          <w:rFonts w:ascii="Courier New" w:eastAsia="Times New Roman" w:hAnsi="Courier New" w:cs="Courier New"/>
          <w:sz w:val="20"/>
          <w:szCs w:val="20"/>
          <w:lang w:eastAsia="tr-TR"/>
        </w:rPr>
      </w:pPr>
      <w:ins w:id="191" w:author="Unknown">
        <w:r w:rsidRPr="008D5C0A">
          <w:rPr>
            <w:rFonts w:ascii="Courier New" w:eastAsia="Times New Roman" w:hAnsi="Courier New" w:cs="Courier New"/>
            <w:sz w:val="20"/>
            <w:szCs w:val="20"/>
            <w:lang w:eastAsia="tr-TR"/>
          </w:rPr>
          <w:t>{</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2" w:author="Unknown"/>
          <w:rFonts w:ascii="Courier New" w:eastAsia="Times New Roman" w:hAnsi="Courier New" w:cs="Courier New"/>
          <w:sz w:val="20"/>
          <w:szCs w:val="20"/>
          <w:lang w:eastAsia="tr-TR"/>
        </w:rPr>
      </w:pPr>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3" w:author="Unknown"/>
          <w:rFonts w:ascii="Courier New" w:eastAsia="Times New Roman" w:hAnsi="Courier New" w:cs="Courier New"/>
          <w:sz w:val="20"/>
          <w:szCs w:val="20"/>
          <w:lang w:eastAsia="tr-TR"/>
        </w:rPr>
      </w:pPr>
      <w:ins w:id="194" w:author="Unknown">
        <w:r w:rsidRPr="008D5C0A">
          <w:rPr>
            <w:rFonts w:ascii="Courier New" w:eastAsia="Times New Roman" w:hAnsi="Courier New" w:cs="Courier New"/>
            <w:sz w:val="20"/>
            <w:szCs w:val="20"/>
            <w:lang w:eastAsia="tr-TR"/>
          </w:rPr>
          <w:t xml:space="preserve">if (usb_kbhit(1)) </w:t>
        </w:r>
        <w:r w:rsidRPr="008D5C0A">
          <w:rPr>
            <w:rFonts w:ascii="Courier New" w:eastAsia="Times New Roman" w:hAnsi="Courier New" w:cs="Courier New"/>
            <w:color w:val="008000"/>
            <w:sz w:val="20"/>
            <w:szCs w:val="20"/>
            <w:lang w:eastAsia="tr-TR"/>
          </w:rPr>
          <w:t xml:space="preserve"> //Eğer pc'den yeni bir paket geldiyse</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5" w:author="Unknown"/>
          <w:rFonts w:ascii="Courier New" w:eastAsia="Times New Roman" w:hAnsi="Courier New" w:cs="Courier New"/>
          <w:sz w:val="20"/>
          <w:szCs w:val="20"/>
          <w:lang w:eastAsia="tr-TR"/>
        </w:rPr>
      </w:pPr>
      <w:ins w:id="196" w:author="Unknown">
        <w:r w:rsidRPr="008D5C0A">
          <w:rPr>
            <w:rFonts w:ascii="Courier New" w:eastAsia="Times New Roman" w:hAnsi="Courier New" w:cs="Courier New"/>
            <w:sz w:val="20"/>
            <w:szCs w:val="20"/>
            <w:lang w:eastAsia="tr-TR"/>
          </w:rPr>
          <w:t>{</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7" w:author="Unknown"/>
          <w:rFonts w:ascii="Courier New" w:eastAsia="Times New Roman" w:hAnsi="Courier New" w:cs="Courier New"/>
          <w:sz w:val="20"/>
          <w:szCs w:val="20"/>
          <w:lang w:eastAsia="tr-TR"/>
        </w:rPr>
      </w:pPr>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8" w:author="Unknown"/>
          <w:rFonts w:ascii="Courier New" w:eastAsia="Times New Roman" w:hAnsi="Courier New" w:cs="Courier New"/>
          <w:sz w:val="20"/>
          <w:szCs w:val="20"/>
          <w:lang w:eastAsia="tr-TR"/>
        </w:rPr>
      </w:pPr>
      <w:ins w:id="199" w:author="Unknown">
        <w:r w:rsidRPr="008D5C0A">
          <w:rPr>
            <w:rFonts w:ascii="Courier New" w:eastAsia="Times New Roman" w:hAnsi="Courier New" w:cs="Courier New"/>
            <w:sz w:val="20"/>
            <w:szCs w:val="20"/>
            <w:lang w:eastAsia="tr-TR"/>
          </w:rPr>
          <w:t xml:space="preserve">usb_get_packet(UcNokta1, gelen_paket, 65); </w:t>
        </w:r>
        <w:r w:rsidRPr="008D5C0A">
          <w:rPr>
            <w:rFonts w:ascii="Courier New" w:eastAsia="Times New Roman" w:hAnsi="Courier New" w:cs="Courier New"/>
            <w:color w:val="008000"/>
            <w:sz w:val="20"/>
            <w:szCs w:val="20"/>
            <w:lang w:eastAsia="tr-TR"/>
          </w:rPr>
          <w:t>//paketi oku</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0" w:author="Unknown"/>
          <w:rFonts w:ascii="Courier New" w:eastAsia="Times New Roman" w:hAnsi="Courier New" w:cs="Courier New"/>
          <w:sz w:val="20"/>
          <w:szCs w:val="20"/>
          <w:lang w:eastAsia="tr-TR"/>
        </w:rPr>
      </w:pPr>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1" w:author="Unknown"/>
          <w:rFonts w:ascii="Courier New" w:eastAsia="Times New Roman" w:hAnsi="Courier New" w:cs="Courier New"/>
          <w:sz w:val="20"/>
          <w:szCs w:val="20"/>
          <w:lang w:eastAsia="tr-TR"/>
        </w:rPr>
      </w:pPr>
      <w:ins w:id="202" w:author="Unknown">
        <w:r w:rsidRPr="008D5C0A">
          <w:rPr>
            <w:rFonts w:ascii="Courier New" w:eastAsia="Times New Roman" w:hAnsi="Courier New" w:cs="Courier New"/>
            <w:sz w:val="20"/>
            <w:szCs w:val="20"/>
            <w:lang w:eastAsia="tr-TR"/>
          </w:rPr>
          <w:t xml:space="preserve">switch(Komut)              </w:t>
        </w:r>
        <w:r w:rsidRPr="008D5C0A">
          <w:rPr>
            <w:rFonts w:ascii="Courier New" w:eastAsia="Times New Roman" w:hAnsi="Courier New" w:cs="Courier New"/>
            <w:color w:val="008000"/>
            <w:sz w:val="20"/>
            <w:szCs w:val="20"/>
            <w:lang w:eastAsia="tr-TR"/>
          </w:rPr>
          <w:t>// Paketin ilk elemanındaki komutu oku ve ilgili göreve git</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3" w:author="Unknown"/>
          <w:rFonts w:ascii="Courier New" w:eastAsia="Times New Roman" w:hAnsi="Courier New" w:cs="Courier New"/>
          <w:sz w:val="20"/>
          <w:szCs w:val="20"/>
          <w:lang w:eastAsia="tr-TR"/>
        </w:rPr>
      </w:pPr>
      <w:ins w:id="204" w:author="Unknown">
        <w:r w:rsidRPr="008D5C0A">
          <w:rPr>
            <w:rFonts w:ascii="Courier New" w:eastAsia="Times New Roman" w:hAnsi="Courier New" w:cs="Courier New"/>
            <w:sz w:val="20"/>
            <w:szCs w:val="20"/>
            <w:lang w:eastAsia="tr-TR"/>
          </w:rPr>
          <w:t>{</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5" w:author="Unknown"/>
          <w:rFonts w:ascii="Courier New" w:eastAsia="Times New Roman" w:hAnsi="Courier New" w:cs="Courier New"/>
          <w:sz w:val="20"/>
          <w:szCs w:val="20"/>
          <w:lang w:eastAsia="tr-TR"/>
        </w:rPr>
      </w:pPr>
      <w:ins w:id="206" w:author="Unknown">
        <w:r w:rsidRPr="008D5C0A">
          <w:rPr>
            <w:rFonts w:ascii="Courier New" w:eastAsia="Times New Roman" w:hAnsi="Courier New" w:cs="Courier New"/>
            <w:sz w:val="20"/>
            <w:szCs w:val="20"/>
            <w:lang w:eastAsia="tr-TR"/>
          </w:rPr>
          <w:t>case LED_Kontrol:</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7" w:author="Unknown"/>
          <w:rFonts w:ascii="Courier New" w:eastAsia="Times New Roman" w:hAnsi="Courier New" w:cs="Courier New"/>
          <w:sz w:val="20"/>
          <w:szCs w:val="20"/>
          <w:lang w:eastAsia="tr-TR"/>
        </w:rPr>
      </w:pPr>
      <w:ins w:id="208" w:author="Unknown">
        <w:r w:rsidRPr="008D5C0A">
          <w:rPr>
            <w:rFonts w:ascii="Courier New" w:eastAsia="Times New Roman" w:hAnsi="Courier New" w:cs="Courier New"/>
            <w:sz w:val="20"/>
            <w:szCs w:val="20"/>
            <w:lang w:eastAsia="tr-TR"/>
          </w:rPr>
          <w:t>gond_paket[0]=0;</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9" w:author="Unknown"/>
          <w:rFonts w:ascii="Courier New" w:eastAsia="Times New Roman" w:hAnsi="Courier New" w:cs="Courier New"/>
          <w:sz w:val="20"/>
          <w:szCs w:val="20"/>
          <w:lang w:eastAsia="tr-TR"/>
        </w:rPr>
      </w:pPr>
      <w:ins w:id="210" w:author="Unknown">
        <w:r w:rsidRPr="008D5C0A">
          <w:rPr>
            <w:rFonts w:ascii="Courier New" w:eastAsia="Times New Roman" w:hAnsi="Courier New" w:cs="Courier New"/>
            <w:sz w:val="20"/>
            <w:szCs w:val="20"/>
            <w:lang w:eastAsia="tr-TR"/>
          </w:rPr>
          <w:t>output_c(gelen_paket[1]&lt;&lt;3/10);</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1" w:author="Unknown"/>
          <w:rFonts w:ascii="Courier New" w:eastAsia="Times New Roman" w:hAnsi="Courier New" w:cs="Courier New"/>
          <w:sz w:val="20"/>
          <w:szCs w:val="20"/>
          <w:lang w:eastAsia="tr-TR"/>
        </w:rPr>
      </w:pPr>
      <w:ins w:id="212" w:author="Unknown">
        <w:r w:rsidRPr="008D5C0A">
          <w:rPr>
            <w:rFonts w:ascii="Courier New" w:eastAsia="Times New Roman" w:hAnsi="Courier New" w:cs="Courier New"/>
            <w:sz w:val="20"/>
            <w:szCs w:val="20"/>
            <w:lang w:eastAsia="tr-TR"/>
          </w:rPr>
          <w:t>output_d(gelen_paket[1]&gt;&gt;3);</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3" w:author="Unknown"/>
          <w:rFonts w:ascii="Courier New" w:eastAsia="Times New Roman" w:hAnsi="Courier New" w:cs="Courier New"/>
          <w:sz w:val="20"/>
          <w:szCs w:val="20"/>
          <w:lang w:eastAsia="tr-TR"/>
        </w:rPr>
      </w:pPr>
      <w:ins w:id="214" w:author="Unknown">
        <w:r w:rsidRPr="008D5C0A">
          <w:rPr>
            <w:rFonts w:ascii="Courier New" w:eastAsia="Times New Roman" w:hAnsi="Courier New" w:cs="Courier New"/>
            <w:sz w:val="20"/>
            <w:szCs w:val="20"/>
            <w:lang w:eastAsia="tr-TR"/>
          </w:rPr>
          <w:t>lcd_komut(0x01);</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5" w:author="Unknown"/>
          <w:rFonts w:ascii="Courier New" w:eastAsia="Times New Roman" w:hAnsi="Courier New" w:cs="Courier New"/>
          <w:sz w:val="20"/>
          <w:szCs w:val="20"/>
          <w:lang w:eastAsia="tr-TR"/>
        </w:rPr>
      </w:pPr>
      <w:ins w:id="216" w:author="Unknown">
        <w:r w:rsidRPr="008D5C0A">
          <w:rPr>
            <w:rFonts w:ascii="Courier New" w:eastAsia="Times New Roman" w:hAnsi="Courier New" w:cs="Courier New"/>
            <w:sz w:val="20"/>
            <w:szCs w:val="20"/>
            <w:lang w:eastAsia="tr-TR"/>
          </w:rPr>
          <w:t>imlec(1,1);</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7" w:author="Unknown"/>
          <w:rFonts w:ascii="Courier New" w:eastAsia="Times New Roman" w:hAnsi="Courier New" w:cs="Courier New"/>
          <w:sz w:val="20"/>
          <w:szCs w:val="20"/>
          <w:lang w:eastAsia="tr-TR"/>
        </w:rPr>
      </w:pPr>
      <w:ins w:id="218" w:author="Unknown">
        <w:r w:rsidRPr="008D5C0A">
          <w:rPr>
            <w:rFonts w:ascii="Courier New" w:eastAsia="Times New Roman" w:hAnsi="Courier New" w:cs="Courier New"/>
            <w:sz w:val="20"/>
            <w:szCs w:val="20"/>
            <w:lang w:eastAsia="tr-TR"/>
          </w:rPr>
          <w:t>printf(lcd_veri,"LED=&gt;0x%X",gelen_paket[1]);</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9" w:author="Unknown"/>
          <w:rFonts w:ascii="Courier New" w:eastAsia="Times New Roman" w:hAnsi="Courier New" w:cs="Courier New"/>
          <w:sz w:val="20"/>
          <w:szCs w:val="20"/>
          <w:lang w:eastAsia="tr-TR"/>
        </w:rPr>
      </w:pPr>
      <w:ins w:id="220" w:author="Unknown">
        <w:r w:rsidRPr="008D5C0A">
          <w:rPr>
            <w:rFonts w:ascii="Courier New" w:eastAsia="Times New Roman" w:hAnsi="Courier New" w:cs="Courier New"/>
            <w:sz w:val="20"/>
            <w:szCs w:val="20"/>
            <w:lang w:eastAsia="tr-TR"/>
          </w:rPr>
          <w:t>sayac = 0x01;</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1" w:author="Unknown"/>
          <w:rFonts w:ascii="Courier New" w:eastAsia="Times New Roman" w:hAnsi="Courier New" w:cs="Courier New"/>
          <w:sz w:val="20"/>
          <w:szCs w:val="20"/>
          <w:lang w:eastAsia="tr-TR"/>
        </w:rPr>
      </w:pPr>
      <w:ins w:id="222" w:author="Unknown">
        <w:r w:rsidRPr="008D5C0A">
          <w:rPr>
            <w:rFonts w:ascii="Courier New" w:eastAsia="Times New Roman" w:hAnsi="Courier New" w:cs="Courier New"/>
            <w:sz w:val="20"/>
            <w:szCs w:val="20"/>
            <w:lang w:eastAsia="tr-TR"/>
          </w:rPr>
          <w:t>Komut = 0;</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3" w:author="Unknown"/>
          <w:rFonts w:ascii="Courier New" w:eastAsia="Times New Roman" w:hAnsi="Courier New" w:cs="Courier New"/>
          <w:sz w:val="20"/>
          <w:szCs w:val="20"/>
          <w:lang w:eastAsia="tr-TR"/>
        </w:rPr>
      </w:pPr>
      <w:ins w:id="224" w:author="Unknown">
        <w:r w:rsidRPr="008D5C0A">
          <w:rPr>
            <w:rFonts w:ascii="Courier New" w:eastAsia="Times New Roman" w:hAnsi="Courier New" w:cs="Courier New"/>
            <w:sz w:val="20"/>
            <w:szCs w:val="20"/>
            <w:lang w:eastAsia="tr-TR"/>
          </w:rPr>
          <w:t>break;</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5" w:author="Unknown"/>
          <w:rFonts w:ascii="Courier New" w:eastAsia="Times New Roman" w:hAnsi="Courier New" w:cs="Courier New"/>
          <w:sz w:val="20"/>
          <w:szCs w:val="20"/>
          <w:lang w:eastAsia="tr-TR"/>
        </w:rPr>
      </w:pPr>
      <w:ins w:id="226" w:author="Unknown">
        <w:r w:rsidRPr="008D5C0A">
          <w:rPr>
            <w:rFonts w:ascii="Courier New" w:eastAsia="Times New Roman" w:hAnsi="Courier New" w:cs="Courier New"/>
            <w:sz w:val="20"/>
            <w:szCs w:val="20"/>
            <w:lang w:eastAsia="tr-TR"/>
          </w:rPr>
          <w:t>case LCD_Yaz:</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7" w:author="Unknown"/>
          <w:rFonts w:ascii="Courier New" w:eastAsia="Times New Roman" w:hAnsi="Courier New" w:cs="Courier New"/>
          <w:sz w:val="20"/>
          <w:szCs w:val="20"/>
          <w:lang w:eastAsia="tr-TR"/>
        </w:rPr>
      </w:pPr>
      <w:ins w:id="228" w:author="Unknown">
        <w:r w:rsidRPr="008D5C0A">
          <w:rPr>
            <w:rFonts w:ascii="Courier New" w:eastAsia="Times New Roman" w:hAnsi="Courier New" w:cs="Courier New"/>
            <w:sz w:val="20"/>
            <w:szCs w:val="20"/>
            <w:lang w:eastAsia="tr-TR"/>
          </w:rPr>
          <w:t>LCD_MetinYaz(gelen_paket);</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9" w:author="Unknown"/>
          <w:rFonts w:ascii="Courier New" w:eastAsia="Times New Roman" w:hAnsi="Courier New" w:cs="Courier New"/>
          <w:sz w:val="20"/>
          <w:szCs w:val="20"/>
          <w:lang w:eastAsia="tr-TR"/>
        </w:rPr>
      </w:pPr>
      <w:ins w:id="230" w:author="Unknown">
        <w:r w:rsidRPr="008D5C0A">
          <w:rPr>
            <w:rFonts w:ascii="Courier New" w:eastAsia="Times New Roman" w:hAnsi="Courier New" w:cs="Courier New"/>
            <w:sz w:val="20"/>
            <w:szCs w:val="20"/>
            <w:lang w:eastAsia="tr-TR"/>
          </w:rPr>
          <w:t>sayac = 0x00;</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1" w:author="Unknown"/>
          <w:rFonts w:ascii="Courier New" w:eastAsia="Times New Roman" w:hAnsi="Courier New" w:cs="Courier New"/>
          <w:sz w:val="20"/>
          <w:szCs w:val="20"/>
          <w:lang w:eastAsia="tr-TR"/>
        </w:rPr>
      </w:pPr>
      <w:ins w:id="232" w:author="Unknown">
        <w:r w:rsidRPr="008D5C0A">
          <w:rPr>
            <w:rFonts w:ascii="Courier New" w:eastAsia="Times New Roman" w:hAnsi="Courier New" w:cs="Courier New"/>
            <w:sz w:val="20"/>
            <w:szCs w:val="20"/>
            <w:lang w:eastAsia="tr-TR"/>
          </w:rPr>
          <w:t>break;</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3" w:author="Unknown"/>
          <w:rFonts w:ascii="Courier New" w:eastAsia="Times New Roman" w:hAnsi="Courier New" w:cs="Courier New"/>
          <w:sz w:val="20"/>
          <w:szCs w:val="20"/>
          <w:lang w:eastAsia="tr-TR"/>
        </w:rPr>
      </w:pPr>
      <w:ins w:id="234" w:author="Unknown">
        <w:r w:rsidRPr="008D5C0A">
          <w:rPr>
            <w:rFonts w:ascii="Courier New" w:eastAsia="Times New Roman" w:hAnsi="Courier New" w:cs="Courier New"/>
            <w:sz w:val="20"/>
            <w:szCs w:val="20"/>
            <w:lang w:eastAsia="tr-TR"/>
          </w:rPr>
          <w:t>default: ; break;</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5" w:author="Unknown"/>
          <w:rFonts w:ascii="Courier New" w:eastAsia="Times New Roman" w:hAnsi="Courier New" w:cs="Courier New"/>
          <w:sz w:val="20"/>
          <w:szCs w:val="20"/>
          <w:lang w:eastAsia="tr-TR"/>
        </w:rPr>
      </w:pPr>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6" w:author="Unknown"/>
          <w:rFonts w:ascii="Courier New" w:eastAsia="Times New Roman" w:hAnsi="Courier New" w:cs="Courier New"/>
          <w:sz w:val="20"/>
          <w:szCs w:val="20"/>
          <w:lang w:eastAsia="tr-TR"/>
        </w:rPr>
      </w:pPr>
      <w:ins w:id="237" w:author="Unknown">
        <w:r w:rsidRPr="008D5C0A">
          <w:rPr>
            <w:rFonts w:ascii="Courier New" w:eastAsia="Times New Roman" w:hAnsi="Courier New" w:cs="Courier New"/>
            <w:sz w:val="20"/>
            <w:szCs w:val="20"/>
            <w:lang w:eastAsia="tr-TR"/>
          </w:rPr>
          <w:t>}</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8" w:author="Unknown"/>
          <w:rFonts w:ascii="Courier New" w:eastAsia="Times New Roman" w:hAnsi="Courier New" w:cs="Courier New"/>
          <w:sz w:val="20"/>
          <w:szCs w:val="20"/>
          <w:lang w:eastAsia="tr-TR"/>
        </w:rPr>
      </w:pPr>
      <w:ins w:id="239" w:author="Unknown">
        <w:r w:rsidRPr="008D5C0A">
          <w:rPr>
            <w:rFonts w:ascii="Courier New" w:eastAsia="Times New Roman" w:hAnsi="Courier New" w:cs="Courier New"/>
            <w:sz w:val="20"/>
            <w:szCs w:val="20"/>
            <w:lang w:eastAsia="tr-TR"/>
          </w:rPr>
          <w:t>}</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0" w:author="Unknown"/>
          <w:rFonts w:ascii="Courier New" w:eastAsia="Times New Roman" w:hAnsi="Courier New" w:cs="Courier New"/>
          <w:sz w:val="20"/>
          <w:szCs w:val="20"/>
          <w:lang w:eastAsia="tr-TR"/>
        </w:rPr>
      </w:pPr>
      <w:ins w:id="241" w:author="Unknown">
        <w:r w:rsidRPr="008D5C0A">
          <w:rPr>
            <w:rFonts w:ascii="Courier New" w:eastAsia="Times New Roman" w:hAnsi="Courier New" w:cs="Courier New"/>
            <w:sz w:val="20"/>
            <w:szCs w:val="20"/>
            <w:lang w:eastAsia="tr-TR"/>
          </w:rPr>
          <w:t>if(sayac!=0)</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2" w:author="Unknown"/>
          <w:rFonts w:ascii="Courier New" w:eastAsia="Times New Roman" w:hAnsi="Courier New" w:cs="Courier New"/>
          <w:sz w:val="20"/>
          <w:szCs w:val="20"/>
          <w:lang w:eastAsia="tr-TR"/>
        </w:rPr>
      </w:pPr>
      <w:ins w:id="243" w:author="Unknown">
        <w:r w:rsidRPr="008D5C0A">
          <w:rPr>
            <w:rFonts w:ascii="Courier New" w:eastAsia="Times New Roman" w:hAnsi="Courier New" w:cs="Courier New"/>
            <w:sz w:val="20"/>
            <w:szCs w:val="20"/>
            <w:lang w:eastAsia="tr-TR"/>
          </w:rPr>
          <w:t>{</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4" w:author="Unknown"/>
          <w:rFonts w:ascii="Courier New" w:eastAsia="Times New Roman" w:hAnsi="Courier New" w:cs="Courier New"/>
          <w:sz w:val="20"/>
          <w:szCs w:val="20"/>
          <w:lang w:eastAsia="tr-TR"/>
        </w:rPr>
      </w:pPr>
      <w:ins w:id="245" w:author="Unknown">
        <w:r w:rsidRPr="008D5C0A">
          <w:rPr>
            <w:rFonts w:ascii="Courier New" w:eastAsia="Times New Roman" w:hAnsi="Courier New" w:cs="Courier New"/>
            <w:sz w:val="20"/>
            <w:szCs w:val="20"/>
            <w:lang w:eastAsia="tr-TR"/>
          </w:rPr>
          <w:t>if(usb_put_packet(UcNokta1, gond_paket, 65, USB_DTS_TOGGLE))</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6" w:author="Unknown"/>
          <w:rFonts w:ascii="Courier New" w:eastAsia="Times New Roman" w:hAnsi="Courier New" w:cs="Courier New"/>
          <w:sz w:val="20"/>
          <w:szCs w:val="20"/>
          <w:lang w:eastAsia="tr-TR"/>
        </w:rPr>
      </w:pPr>
      <w:ins w:id="247" w:author="Unknown">
        <w:r w:rsidRPr="008D5C0A">
          <w:rPr>
            <w:rFonts w:ascii="Courier New" w:eastAsia="Times New Roman" w:hAnsi="Courier New" w:cs="Courier New"/>
            <w:sz w:val="20"/>
            <w:szCs w:val="20"/>
            <w:lang w:eastAsia="tr-TR"/>
          </w:rPr>
          <w:t>{</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8" w:author="Unknown"/>
          <w:rFonts w:ascii="Courier New" w:eastAsia="Times New Roman" w:hAnsi="Courier New" w:cs="Courier New"/>
          <w:sz w:val="20"/>
          <w:szCs w:val="20"/>
          <w:lang w:eastAsia="tr-TR"/>
        </w:rPr>
      </w:pPr>
      <w:ins w:id="249" w:author="Unknown">
        <w:r w:rsidRPr="008D5C0A">
          <w:rPr>
            <w:rFonts w:ascii="Courier New" w:eastAsia="Times New Roman" w:hAnsi="Courier New" w:cs="Courier New"/>
            <w:sz w:val="20"/>
            <w:szCs w:val="20"/>
            <w:lang w:eastAsia="tr-TR"/>
          </w:rPr>
          <w:t>sayac = 0;</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0" w:author="Unknown"/>
          <w:rFonts w:ascii="Courier New" w:eastAsia="Times New Roman" w:hAnsi="Courier New" w:cs="Courier New"/>
          <w:sz w:val="20"/>
          <w:szCs w:val="20"/>
          <w:lang w:eastAsia="tr-TR"/>
        </w:rPr>
      </w:pPr>
      <w:ins w:id="251" w:author="Unknown">
        <w:r w:rsidRPr="008D5C0A">
          <w:rPr>
            <w:rFonts w:ascii="Courier New" w:eastAsia="Times New Roman" w:hAnsi="Courier New" w:cs="Courier New"/>
            <w:sz w:val="20"/>
            <w:szCs w:val="20"/>
            <w:lang w:eastAsia="tr-TR"/>
          </w:rPr>
          <w:t>Komut = 0;</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2" w:author="Unknown"/>
          <w:rFonts w:ascii="Courier New" w:eastAsia="Times New Roman" w:hAnsi="Courier New" w:cs="Courier New"/>
          <w:sz w:val="20"/>
          <w:szCs w:val="20"/>
          <w:lang w:eastAsia="tr-TR"/>
        </w:rPr>
      </w:pPr>
      <w:ins w:id="253" w:author="Unknown">
        <w:r w:rsidRPr="008D5C0A">
          <w:rPr>
            <w:rFonts w:ascii="Courier New" w:eastAsia="Times New Roman" w:hAnsi="Courier New" w:cs="Courier New"/>
            <w:sz w:val="20"/>
            <w:szCs w:val="20"/>
            <w:lang w:eastAsia="tr-TR"/>
          </w:rPr>
          <w:t>}</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4" w:author="Unknown"/>
          <w:rFonts w:ascii="Courier New" w:eastAsia="Times New Roman" w:hAnsi="Courier New" w:cs="Courier New"/>
          <w:sz w:val="20"/>
          <w:szCs w:val="20"/>
          <w:lang w:eastAsia="tr-TR"/>
        </w:rPr>
      </w:pPr>
      <w:ins w:id="255" w:author="Unknown">
        <w:r w:rsidRPr="008D5C0A">
          <w:rPr>
            <w:rFonts w:ascii="Courier New" w:eastAsia="Times New Roman" w:hAnsi="Courier New" w:cs="Courier New"/>
            <w:sz w:val="20"/>
            <w:szCs w:val="20"/>
            <w:lang w:eastAsia="tr-TR"/>
          </w:rPr>
          <w:t>}</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6" w:author="Unknown"/>
          <w:rFonts w:ascii="Courier New" w:eastAsia="Times New Roman" w:hAnsi="Courier New" w:cs="Courier New"/>
          <w:sz w:val="20"/>
          <w:szCs w:val="20"/>
          <w:lang w:eastAsia="tr-TR"/>
        </w:rPr>
      </w:pPr>
      <w:ins w:id="257" w:author="Unknown">
        <w:r w:rsidRPr="008D5C0A">
          <w:rPr>
            <w:rFonts w:ascii="Courier New" w:eastAsia="Times New Roman" w:hAnsi="Courier New" w:cs="Courier New"/>
            <w:sz w:val="20"/>
            <w:szCs w:val="20"/>
            <w:lang w:eastAsia="tr-TR"/>
          </w:rPr>
          <w:t>}</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8" w:author="Unknown"/>
          <w:rFonts w:ascii="Courier New" w:eastAsia="Times New Roman" w:hAnsi="Courier New" w:cs="Courier New"/>
          <w:sz w:val="20"/>
          <w:szCs w:val="20"/>
          <w:lang w:eastAsia="tr-TR"/>
        </w:rPr>
      </w:pPr>
      <w:ins w:id="259" w:author="Unknown">
        <w:r w:rsidRPr="008D5C0A">
          <w:rPr>
            <w:rFonts w:ascii="Courier New" w:eastAsia="Times New Roman" w:hAnsi="Courier New" w:cs="Courier New"/>
            <w:sz w:val="20"/>
            <w:szCs w:val="20"/>
            <w:lang w:eastAsia="tr-TR"/>
          </w:rPr>
          <w:t>}</w:t>
        </w:r>
      </w:ins>
    </w:p>
    <w:p w:rsidR="008D5C0A" w:rsidRPr="008D5C0A" w:rsidRDefault="008D5C0A" w:rsidP="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0" w:author="Unknown"/>
          <w:rFonts w:ascii="Courier New" w:eastAsia="Times New Roman" w:hAnsi="Courier New" w:cs="Courier New"/>
          <w:sz w:val="20"/>
          <w:szCs w:val="20"/>
          <w:lang w:eastAsia="tr-TR"/>
        </w:rPr>
      </w:pPr>
      <w:ins w:id="261" w:author="Unknown">
        <w:r w:rsidRPr="008D5C0A">
          <w:rPr>
            <w:rFonts w:ascii="Courier New" w:eastAsia="Times New Roman" w:hAnsi="Courier New" w:cs="Courier New"/>
            <w:sz w:val="20"/>
            <w:szCs w:val="20"/>
            <w:lang w:eastAsia="tr-TR"/>
          </w:rPr>
          <w:t>}</w:t>
        </w:r>
      </w:ins>
    </w:p>
    <w:p w:rsidR="008D5C0A" w:rsidRPr="008D5C0A" w:rsidRDefault="008D5C0A" w:rsidP="008D5C0A">
      <w:pPr>
        <w:spacing w:before="100" w:beforeAutospacing="1" w:after="100" w:afterAutospacing="1" w:line="240" w:lineRule="auto"/>
        <w:rPr>
          <w:ins w:id="262" w:author="Unknown"/>
          <w:rFonts w:ascii="Times New Roman" w:eastAsia="Times New Roman" w:hAnsi="Times New Roman" w:cs="Times New Roman"/>
          <w:sz w:val="24"/>
          <w:szCs w:val="24"/>
          <w:lang w:eastAsia="tr-TR"/>
        </w:rPr>
      </w:pPr>
      <w:ins w:id="263" w:author="Unknown">
        <w:r w:rsidRPr="008D5C0A">
          <w:rPr>
            <w:rFonts w:ascii="Times New Roman" w:eastAsia="Times New Roman" w:hAnsi="Times New Roman" w:cs="Times New Roman"/>
            <w:sz w:val="24"/>
            <w:szCs w:val="24"/>
            <w:lang w:eastAsia="tr-TR"/>
          </w:rPr>
          <w:t xml:space="preserve">Bu programı PIC’e yükledikten sonra devremizin USB kablosunu PC’ye bağladığımızda sağ alt köşede donanım bulundu ifadesi çıkacak ve donanımız HID sınıfını kullandığı için otomatik olarak tanınacaktır. Artık </w:t>
        </w:r>
        <w:r w:rsidRPr="008D5C0A">
          <w:rPr>
            <w:rFonts w:ascii="Times New Roman" w:eastAsia="Times New Roman" w:hAnsi="Times New Roman" w:cs="Times New Roman"/>
            <w:b/>
            <w:bCs/>
            <w:sz w:val="24"/>
            <w:szCs w:val="24"/>
            <w:lang w:eastAsia="tr-TR"/>
          </w:rPr>
          <w:t>[18F4550 USB KARTProgramPC PROGRAMI]</w:t>
        </w:r>
        <w:r w:rsidRPr="008D5C0A">
          <w:rPr>
            <w:rFonts w:ascii="Times New Roman" w:eastAsia="Times New Roman" w:hAnsi="Times New Roman" w:cs="Times New Roman"/>
            <w:sz w:val="24"/>
            <w:szCs w:val="24"/>
            <w:lang w:eastAsia="tr-TR"/>
          </w:rPr>
          <w:t xml:space="preserve"> dizinindeki </w:t>
        </w:r>
        <w:r w:rsidRPr="008D5C0A">
          <w:rPr>
            <w:rFonts w:ascii="Times New Roman" w:eastAsia="Times New Roman" w:hAnsi="Times New Roman" w:cs="Times New Roman"/>
            <w:b/>
            <w:bCs/>
            <w:sz w:val="24"/>
            <w:szCs w:val="24"/>
            <w:lang w:eastAsia="tr-TR"/>
          </w:rPr>
          <w:t xml:space="preserve">USB.exe </w:t>
        </w:r>
        <w:r w:rsidRPr="008D5C0A">
          <w:rPr>
            <w:rFonts w:ascii="Times New Roman" w:eastAsia="Times New Roman" w:hAnsi="Times New Roman" w:cs="Times New Roman"/>
            <w:sz w:val="24"/>
            <w:szCs w:val="24"/>
            <w:lang w:eastAsia="tr-TR"/>
          </w:rPr>
          <w:t xml:space="preserve">uygulamasını çalıştırarak devremizi kontrol edebiliriz. Eğer tüm adımları doğru uygulamışsak devreye </w:t>
        </w:r>
        <w:r w:rsidRPr="008D5C0A">
          <w:rPr>
            <w:rFonts w:ascii="Times New Roman" w:eastAsia="Times New Roman" w:hAnsi="Times New Roman" w:cs="Times New Roman"/>
            <w:sz w:val="24"/>
            <w:szCs w:val="24"/>
            <w:lang w:eastAsia="tr-TR"/>
          </w:rPr>
          <w:fldChar w:fldCharType="begin"/>
        </w:r>
        <w:r w:rsidRPr="008D5C0A">
          <w:rPr>
            <w:rFonts w:ascii="Times New Roman" w:eastAsia="Times New Roman" w:hAnsi="Times New Roman" w:cs="Times New Roman"/>
            <w:sz w:val="24"/>
            <w:szCs w:val="24"/>
            <w:lang w:eastAsia="tr-TR"/>
          </w:rPr>
          <w:instrText xml:space="preserve"> HYPERLINK "http://320volt.com/tag/enerji/" \o "enerji" </w:instrText>
        </w:r>
        <w:r w:rsidRPr="008D5C0A">
          <w:rPr>
            <w:rFonts w:ascii="Times New Roman" w:eastAsia="Times New Roman" w:hAnsi="Times New Roman" w:cs="Times New Roman"/>
            <w:sz w:val="24"/>
            <w:szCs w:val="24"/>
            <w:lang w:eastAsia="tr-TR"/>
          </w:rPr>
          <w:fldChar w:fldCharType="separate"/>
        </w:r>
        <w:r w:rsidRPr="008D5C0A">
          <w:rPr>
            <w:rFonts w:ascii="Times New Roman" w:eastAsia="Times New Roman" w:hAnsi="Times New Roman" w:cs="Times New Roman"/>
            <w:color w:val="0000FF"/>
            <w:sz w:val="24"/>
            <w:szCs w:val="24"/>
            <w:u w:val="single"/>
            <w:lang w:eastAsia="tr-TR"/>
          </w:rPr>
          <w:t>enerji</w:t>
        </w:r>
        <w:r w:rsidRPr="008D5C0A">
          <w:rPr>
            <w:rFonts w:ascii="Times New Roman" w:eastAsia="Times New Roman" w:hAnsi="Times New Roman" w:cs="Times New Roman"/>
            <w:sz w:val="24"/>
            <w:szCs w:val="24"/>
            <w:lang w:eastAsia="tr-TR"/>
          </w:rPr>
          <w:fldChar w:fldCharType="end"/>
        </w:r>
        <w:r w:rsidRPr="008D5C0A">
          <w:rPr>
            <w:rFonts w:ascii="Times New Roman" w:eastAsia="Times New Roman" w:hAnsi="Times New Roman" w:cs="Times New Roman"/>
            <w:sz w:val="24"/>
            <w:szCs w:val="24"/>
            <w:lang w:eastAsia="tr-TR"/>
          </w:rPr>
          <w:t xml:space="preserve"> verdiğimizde PC’ye bağlı ise LCD ekranda “</w:t>
        </w:r>
        <w:r w:rsidRPr="008D5C0A">
          <w:rPr>
            <w:rFonts w:ascii="Times New Roman" w:eastAsia="Times New Roman" w:hAnsi="Times New Roman" w:cs="Times New Roman"/>
            <w:b/>
            <w:bCs/>
            <w:sz w:val="24"/>
            <w:szCs w:val="24"/>
            <w:lang w:eastAsia="tr-TR"/>
          </w:rPr>
          <w:t>USB BAGLANTISI KURULDU</w:t>
        </w:r>
        <w:r w:rsidRPr="008D5C0A">
          <w:rPr>
            <w:rFonts w:ascii="Times New Roman" w:eastAsia="Times New Roman" w:hAnsi="Times New Roman" w:cs="Times New Roman"/>
            <w:sz w:val="24"/>
            <w:szCs w:val="24"/>
            <w:lang w:eastAsia="tr-TR"/>
          </w:rPr>
          <w:t>” ifadesi yer alacaktır. USB.exe programını çalıştırdığımızda bağlantı kurulmuşsa şu şekilde bir pencere açılır;</w:t>
        </w:r>
      </w:ins>
    </w:p>
    <w:p w:rsidR="008D5C0A" w:rsidRPr="008D5C0A" w:rsidRDefault="008D5C0A" w:rsidP="008D5C0A">
      <w:pPr>
        <w:spacing w:before="100" w:beforeAutospacing="1" w:after="100" w:afterAutospacing="1" w:line="240" w:lineRule="auto"/>
        <w:rPr>
          <w:ins w:id="264" w:author="Unknown"/>
          <w:rFonts w:ascii="Times New Roman" w:eastAsia="Times New Roman" w:hAnsi="Times New Roman" w:cs="Times New Roman"/>
          <w:sz w:val="24"/>
          <w:szCs w:val="24"/>
          <w:lang w:eastAsia="tr-TR"/>
        </w:rPr>
      </w:pPr>
      <w:r>
        <w:rPr>
          <w:rFonts w:ascii="Times New Roman" w:eastAsia="Times New Roman" w:hAnsi="Times New Roman" w:cs="Times New Roman"/>
          <w:noProof/>
          <w:sz w:val="24"/>
          <w:szCs w:val="24"/>
          <w:lang w:eastAsia="tr-TR"/>
        </w:rPr>
        <w:lastRenderedPageBreak/>
        <w:drawing>
          <wp:inline distT="0" distB="0" distL="0" distR="0">
            <wp:extent cx="3009900" cy="2905125"/>
            <wp:effectExtent l="0" t="0" r="0" b="9525"/>
            <wp:docPr id="1" name="Picture 1" descr="usb-kontrol-progra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b-kontrol-programi"/>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09900" cy="2905125"/>
                    </a:xfrm>
                    <a:prstGeom prst="rect">
                      <a:avLst/>
                    </a:prstGeom>
                    <a:noFill/>
                    <a:ln>
                      <a:noFill/>
                    </a:ln>
                  </pic:spPr>
                </pic:pic>
              </a:graphicData>
            </a:graphic>
          </wp:inline>
        </w:drawing>
      </w:r>
    </w:p>
    <w:p w:rsidR="008D5C0A" w:rsidRPr="008D5C0A" w:rsidRDefault="008D5C0A" w:rsidP="008D5C0A">
      <w:pPr>
        <w:spacing w:before="100" w:beforeAutospacing="1" w:after="100" w:afterAutospacing="1" w:line="240" w:lineRule="auto"/>
        <w:rPr>
          <w:ins w:id="265" w:author="Unknown"/>
          <w:rFonts w:ascii="Times New Roman" w:eastAsia="Times New Roman" w:hAnsi="Times New Roman" w:cs="Times New Roman"/>
          <w:sz w:val="24"/>
          <w:szCs w:val="24"/>
          <w:lang w:eastAsia="tr-TR"/>
        </w:rPr>
      </w:pPr>
      <w:ins w:id="266" w:author="Unknown">
        <w:r w:rsidRPr="008D5C0A">
          <w:rPr>
            <w:rFonts w:ascii="Times New Roman" w:eastAsia="Times New Roman" w:hAnsi="Times New Roman" w:cs="Times New Roman"/>
            <w:sz w:val="24"/>
            <w:szCs w:val="24"/>
            <w:lang w:eastAsia="tr-TR"/>
          </w:rPr>
          <w:t>Bu pencere aracılığıyla LCD ekrana yazı gönderebilir ve devrede bulunan 7 adet LED’i kontrol edebiliriz. PC programı Visual Studio .Net kullanılarak C++ dilinde geliştirilmiş üzerinde değişiklik yapmak için V</w:t>
        </w:r>
        <w:r w:rsidRPr="008D5C0A">
          <w:rPr>
            <w:rFonts w:ascii="Times New Roman" w:eastAsia="Times New Roman" w:hAnsi="Times New Roman" w:cs="Times New Roman"/>
            <w:sz w:val="24"/>
            <w:szCs w:val="24"/>
            <w:u w:val="single"/>
            <w:lang w:eastAsia="tr-TR"/>
          </w:rPr>
          <w:t>isual Studio .Net 2005 ve üstü bir platforma sahip olmalısınız</w:t>
        </w:r>
        <w:r w:rsidRPr="008D5C0A">
          <w:rPr>
            <w:rFonts w:ascii="Times New Roman" w:eastAsia="Times New Roman" w:hAnsi="Times New Roman" w:cs="Times New Roman"/>
            <w:sz w:val="24"/>
            <w:szCs w:val="24"/>
            <w:lang w:eastAsia="tr-TR"/>
          </w:rPr>
          <w:t xml:space="preserve">. Ayrıca uygulamayı çalıştırmak içinde </w:t>
        </w:r>
        <w:r w:rsidRPr="008D5C0A">
          <w:rPr>
            <w:rFonts w:ascii="Times New Roman" w:eastAsia="Times New Roman" w:hAnsi="Times New Roman" w:cs="Times New Roman"/>
            <w:sz w:val="24"/>
            <w:szCs w:val="24"/>
            <w:u w:val="single"/>
            <w:lang w:eastAsia="tr-TR"/>
          </w:rPr>
          <w:t>Microsoft .Net Framework 2.0 bilgisayarınızda kurulu olmalı.</w:t>
        </w:r>
      </w:ins>
    </w:p>
    <w:p w:rsidR="001B2364" w:rsidRDefault="001B2364">
      <w:bookmarkStart w:id="267" w:name="_GoBack"/>
      <w:bookmarkEnd w:id="267"/>
    </w:p>
    <w:sectPr w:rsidR="001B23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20002A87" w:usb1="80000000" w:usb2="00000008" w:usb3="00000000" w:csb0="000001FF" w:csb1="00000000"/>
  </w:font>
  <w:font w:name="Courier New">
    <w:panose1 w:val="02070309020205020404"/>
    <w:charset w:val="A2"/>
    <w:family w:val="modern"/>
    <w:pitch w:val="fixed"/>
    <w:sig w:usb0="20002A87" w:usb1="80000000" w:usb2="00000008" w:usb3="00000000" w:csb0="000001FF" w:csb1="00000000"/>
  </w:font>
  <w:font w:name="Tahoma">
    <w:panose1 w:val="020B0604030504040204"/>
    <w:charset w:val="A2"/>
    <w:family w:val="swiss"/>
    <w:pitch w:val="variable"/>
    <w:sig w:usb0="61002A87" w:usb1="80000000" w:usb2="00000008" w:usb3="00000000" w:csb0="0001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C0A"/>
    <w:rsid w:val="001B2364"/>
    <w:rsid w:val="008D5C0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D5C0A"/>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5C0A"/>
    <w:rPr>
      <w:rFonts w:ascii="Times New Roman" w:eastAsia="Times New Roman" w:hAnsi="Times New Roman" w:cs="Times New Roman"/>
      <w:b/>
      <w:bCs/>
      <w:sz w:val="36"/>
      <w:szCs w:val="36"/>
      <w:lang w:eastAsia="tr-TR"/>
    </w:rPr>
  </w:style>
  <w:style w:type="character" w:styleId="Hyperlink">
    <w:name w:val="Hyperlink"/>
    <w:basedOn w:val="DefaultParagraphFont"/>
    <w:uiPriority w:val="99"/>
    <w:semiHidden/>
    <w:unhideWhenUsed/>
    <w:rsid w:val="008D5C0A"/>
    <w:rPr>
      <w:color w:val="0000FF"/>
      <w:u w:val="single"/>
    </w:rPr>
  </w:style>
  <w:style w:type="paragraph" w:styleId="NormalWeb">
    <w:name w:val="Normal (Web)"/>
    <w:basedOn w:val="Normal"/>
    <w:uiPriority w:val="99"/>
    <w:semiHidden/>
    <w:unhideWhenUsed/>
    <w:rsid w:val="008D5C0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8D5C0A"/>
    <w:rPr>
      <w:b/>
      <w:bCs/>
    </w:rPr>
  </w:style>
  <w:style w:type="paragraph" w:customStyle="1" w:styleId="dikkat">
    <w:name w:val="dikkat"/>
    <w:basedOn w:val="Normal"/>
    <w:rsid w:val="008D5C0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Emphasis">
    <w:name w:val="Emphasis"/>
    <w:basedOn w:val="DefaultParagraphFont"/>
    <w:uiPriority w:val="20"/>
    <w:qFormat/>
    <w:rsid w:val="008D5C0A"/>
    <w:rPr>
      <w:i/>
      <w:iCs/>
    </w:rPr>
  </w:style>
  <w:style w:type="paragraph" w:styleId="HTMLPreformatted">
    <w:name w:val="HTML Preformatted"/>
    <w:basedOn w:val="Normal"/>
    <w:link w:val="HTMLPreformattedChar"/>
    <w:uiPriority w:val="99"/>
    <w:semiHidden/>
    <w:unhideWhenUsed/>
    <w:rsid w:val="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8D5C0A"/>
    <w:rPr>
      <w:rFonts w:ascii="Courier New" w:eastAsia="Times New Roman" w:hAnsi="Courier New" w:cs="Courier New"/>
      <w:sz w:val="20"/>
      <w:szCs w:val="20"/>
      <w:lang w:eastAsia="tr-TR"/>
    </w:rPr>
  </w:style>
  <w:style w:type="paragraph" w:styleId="BalloonText">
    <w:name w:val="Balloon Text"/>
    <w:basedOn w:val="Normal"/>
    <w:link w:val="BalloonTextChar"/>
    <w:uiPriority w:val="99"/>
    <w:semiHidden/>
    <w:unhideWhenUsed/>
    <w:rsid w:val="008D5C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C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D5C0A"/>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5C0A"/>
    <w:rPr>
      <w:rFonts w:ascii="Times New Roman" w:eastAsia="Times New Roman" w:hAnsi="Times New Roman" w:cs="Times New Roman"/>
      <w:b/>
      <w:bCs/>
      <w:sz w:val="36"/>
      <w:szCs w:val="36"/>
      <w:lang w:eastAsia="tr-TR"/>
    </w:rPr>
  </w:style>
  <w:style w:type="character" w:styleId="Hyperlink">
    <w:name w:val="Hyperlink"/>
    <w:basedOn w:val="DefaultParagraphFont"/>
    <w:uiPriority w:val="99"/>
    <w:semiHidden/>
    <w:unhideWhenUsed/>
    <w:rsid w:val="008D5C0A"/>
    <w:rPr>
      <w:color w:val="0000FF"/>
      <w:u w:val="single"/>
    </w:rPr>
  </w:style>
  <w:style w:type="paragraph" w:styleId="NormalWeb">
    <w:name w:val="Normal (Web)"/>
    <w:basedOn w:val="Normal"/>
    <w:uiPriority w:val="99"/>
    <w:semiHidden/>
    <w:unhideWhenUsed/>
    <w:rsid w:val="008D5C0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8D5C0A"/>
    <w:rPr>
      <w:b/>
      <w:bCs/>
    </w:rPr>
  </w:style>
  <w:style w:type="paragraph" w:customStyle="1" w:styleId="dikkat">
    <w:name w:val="dikkat"/>
    <w:basedOn w:val="Normal"/>
    <w:rsid w:val="008D5C0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Emphasis">
    <w:name w:val="Emphasis"/>
    <w:basedOn w:val="DefaultParagraphFont"/>
    <w:uiPriority w:val="20"/>
    <w:qFormat/>
    <w:rsid w:val="008D5C0A"/>
    <w:rPr>
      <w:i/>
      <w:iCs/>
    </w:rPr>
  </w:style>
  <w:style w:type="paragraph" w:styleId="HTMLPreformatted">
    <w:name w:val="HTML Preformatted"/>
    <w:basedOn w:val="Normal"/>
    <w:link w:val="HTMLPreformattedChar"/>
    <w:uiPriority w:val="99"/>
    <w:semiHidden/>
    <w:unhideWhenUsed/>
    <w:rsid w:val="008D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8D5C0A"/>
    <w:rPr>
      <w:rFonts w:ascii="Courier New" w:eastAsia="Times New Roman" w:hAnsi="Courier New" w:cs="Courier New"/>
      <w:sz w:val="20"/>
      <w:szCs w:val="20"/>
      <w:lang w:eastAsia="tr-TR"/>
    </w:rPr>
  </w:style>
  <w:style w:type="paragraph" w:styleId="BalloonText">
    <w:name w:val="Balloon Text"/>
    <w:basedOn w:val="Normal"/>
    <w:link w:val="BalloonTextChar"/>
    <w:uiPriority w:val="99"/>
    <w:semiHidden/>
    <w:unhideWhenUsed/>
    <w:rsid w:val="008D5C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C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567861">
      <w:bodyDiv w:val="1"/>
      <w:marLeft w:val="0"/>
      <w:marRight w:val="0"/>
      <w:marTop w:val="0"/>
      <w:marBottom w:val="0"/>
      <w:divBdr>
        <w:top w:val="none" w:sz="0" w:space="0" w:color="auto"/>
        <w:left w:val="none" w:sz="0" w:space="0" w:color="auto"/>
        <w:bottom w:val="none" w:sz="0" w:space="0" w:color="auto"/>
        <w:right w:val="none" w:sz="0" w:space="0" w:color="auto"/>
      </w:divBdr>
      <w:divsChild>
        <w:div w:id="1154371895">
          <w:marLeft w:val="0"/>
          <w:marRight w:val="0"/>
          <w:marTop w:val="0"/>
          <w:marBottom w:val="0"/>
          <w:divBdr>
            <w:top w:val="none" w:sz="0" w:space="0" w:color="auto"/>
            <w:left w:val="none" w:sz="0" w:space="0" w:color="auto"/>
            <w:bottom w:val="none" w:sz="0" w:space="0" w:color="auto"/>
            <w:right w:val="none" w:sz="0" w:space="0" w:color="auto"/>
          </w:divBdr>
        </w:div>
        <w:div w:id="1354452219">
          <w:marLeft w:val="0"/>
          <w:marRight w:val="0"/>
          <w:marTop w:val="0"/>
          <w:marBottom w:val="0"/>
          <w:divBdr>
            <w:top w:val="none" w:sz="0" w:space="0" w:color="auto"/>
            <w:left w:val="none" w:sz="0" w:space="0" w:color="auto"/>
            <w:bottom w:val="none" w:sz="0" w:space="0" w:color="auto"/>
            <w:right w:val="none" w:sz="0" w:space="0" w:color="auto"/>
          </w:divBdr>
        </w:div>
        <w:div w:id="9083423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320volt.com/pic18f4550-ile-usb-haberlesme-kullanimi/" TargetMode="External"/><Relationship Id="rId13" Type="http://schemas.openxmlformats.org/officeDocument/2006/relationships/hyperlink" Target="http://320volt.com/tag/pic18f4552-bootloader/" TargetMode="External"/><Relationship Id="rId18" Type="http://schemas.openxmlformats.org/officeDocument/2006/relationships/image" Target="media/image5.jpeg"/><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yperlink" Target="http://320volt.com/wp-content/uploads/2010/07/pic18f4550-usb-isis-devre-semasi.png" TargetMode="External"/><Relationship Id="rId7" Type="http://schemas.openxmlformats.org/officeDocument/2006/relationships/hyperlink" Target="http://320volt.com/category/yazar-projeleri-makaleler-elektronik-genel/" TargetMode="External"/><Relationship Id="rId12" Type="http://schemas.openxmlformats.org/officeDocument/2006/relationships/image" Target="media/image2.png"/><Relationship Id="rId17" Type="http://schemas.openxmlformats.org/officeDocument/2006/relationships/image" Target="media/image4.jpeg"/><Relationship Id="rId25" Type="http://schemas.openxmlformats.org/officeDocument/2006/relationships/hyperlink" Target="http://320volt.com/wp-content/uploads/2010/07/pic18f4550-usb-haberle%C5%9Fme-pcb-ares-ust.jpg" TargetMode="External"/><Relationship Id="rId2" Type="http://schemas.microsoft.com/office/2007/relationships/stylesWithEffects" Target="stylesWithEffects.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320volt.com/category/microchip-pic-devreleri-bilgiler/" TargetMode="External"/><Relationship Id="rId11" Type="http://schemas.openxmlformats.org/officeDocument/2006/relationships/hyperlink" Target="http://www.bing.com/search?q=PIC18F4550%20%C4%B0le%20USB%20Haberle%C5%9Fme%20Kullan%C4%B1m%C4%B1&amp;go=&amp;form=QBLH&amp;qs=n&amp;sk=" TargetMode="External"/><Relationship Id="rId24" Type="http://schemas.openxmlformats.org/officeDocument/2006/relationships/image" Target="media/image9.jpeg"/><Relationship Id="rId5" Type="http://schemas.openxmlformats.org/officeDocument/2006/relationships/hyperlink" Target="http://320volt.com" TargetMode="External"/><Relationship Id="rId15" Type="http://schemas.openxmlformats.org/officeDocument/2006/relationships/hyperlink" Target="http://320volt.com/tag/usb-hid/" TargetMode="External"/><Relationship Id="rId23" Type="http://schemas.openxmlformats.org/officeDocument/2006/relationships/hyperlink" Target="http://320volt.com/wp-content/uploads/2010/07/pic18f4550-usb-haberle%C5%9Fme-pcb-ares.jpg" TargetMode="External"/><Relationship Id="rId28" Type="http://schemas.openxmlformats.org/officeDocument/2006/relationships/image" Target="media/image12.jpeg"/><Relationship Id="rId10" Type="http://schemas.openxmlformats.org/officeDocument/2006/relationships/image" Target="media/image1.png"/><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www.google.com.tr/search?hl=tr&amp;q=PIC18F4550%20%C4%B0le%20USB%20Haberle%C5%9Fme%20Kullan%C4%B1m%C4%B1" TargetMode="External"/><Relationship Id="rId14" Type="http://schemas.openxmlformats.org/officeDocument/2006/relationships/hyperlink" Target="http://320volt.com/tag/usb-haberlesme/" TargetMode="External"/><Relationship Id="rId22" Type="http://schemas.openxmlformats.org/officeDocument/2006/relationships/image" Target="media/image8.png"/><Relationship Id="rId27" Type="http://schemas.openxmlformats.org/officeDocument/2006/relationships/image" Target="media/image11.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1166</Words>
  <Characters>6651</Characters>
  <Application>Microsoft Office Word</Application>
  <DocSecurity>0</DocSecurity>
  <Lines>55</Lines>
  <Paragraphs>15</Paragraphs>
  <ScaleCrop>false</ScaleCrop>
  <Company/>
  <LinksUpToDate>false</LinksUpToDate>
  <CharactersWithSpaces>7802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dc:description/>
  <cp:lastModifiedBy>raj</cp:lastModifiedBy>
  <cp:revision>2</cp:revision>
  <dcterms:created xsi:type="dcterms:W3CDTF">2011-03-09T21:45:00Z</dcterms:created>
  <dcterms:modified xsi:type="dcterms:W3CDTF">2011-03-09T21:47:00Z</dcterms:modified>
</cp:coreProperties>
</file>